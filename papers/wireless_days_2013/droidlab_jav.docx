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documentclass</w:t>
      </w:r>
      <w:proofErr w:type="spellEnd"/>
      <w:r w:rsidRPr="00BF5FAC">
        <w:rPr>
          <w:rFonts w:ascii="Courier New" w:hAnsi="Courier New" w:cs="Courier New"/>
          <w:lang w:val="en-US"/>
        </w:rPr>
        <w:t>[</w:t>
      </w:r>
      <w:proofErr w:type="spellStart"/>
      <w:r w:rsidRPr="00BF5FAC">
        <w:rPr>
          <w:rFonts w:ascii="Courier New" w:hAnsi="Courier New" w:cs="Courier New"/>
          <w:lang w:val="en-US"/>
        </w:rPr>
        <w:t>conference</w:t>
      </w:r>
      <w:proofErr w:type="gramStart"/>
      <w:r w:rsidRPr="00BF5FAC">
        <w:rPr>
          <w:rFonts w:ascii="Courier New" w:hAnsi="Courier New" w:cs="Courier New"/>
          <w:lang w:val="en-US"/>
        </w:rPr>
        <w:t>,letterpaper</w:t>
      </w:r>
      <w:proofErr w:type="spellEnd"/>
      <w:proofErr w:type="gramEnd"/>
      <w:r w:rsidRPr="00BF5FAC">
        <w:rPr>
          <w:rFonts w:ascii="Courier New" w:hAnsi="Courier New" w:cs="Courier New"/>
          <w:lang w:val="en-US"/>
        </w:rPr>
        <w:t>]{</w:t>
      </w:r>
      <w:proofErr w:type="spellStart"/>
      <w:r w:rsidRPr="00BF5FAC">
        <w:rPr>
          <w:rFonts w:ascii="Courier New" w:hAnsi="Courier New" w:cs="Courier New"/>
          <w:lang w:val="en-US"/>
        </w:rPr>
        <w:t>IEEEtran</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usepackage</w:t>
      </w:r>
      <w:proofErr w:type="spellEnd"/>
      <w:r w:rsidRPr="00BF5FAC">
        <w:rPr>
          <w:rFonts w:ascii="Courier New" w:hAnsi="Courier New" w:cs="Courier New"/>
          <w:lang w:val="en-US"/>
        </w:rPr>
        <w:t>[</w:t>
      </w:r>
      <w:proofErr w:type="spellStart"/>
      <w:r w:rsidRPr="00BF5FAC">
        <w:rPr>
          <w:rFonts w:ascii="Courier New" w:hAnsi="Courier New" w:cs="Courier New"/>
          <w:lang w:val="en-US"/>
        </w:rPr>
        <w:t>english</w:t>
      </w:r>
      <w:proofErr w:type="spellEnd"/>
      <w:r w:rsidRPr="00BF5FAC">
        <w:rPr>
          <w:rFonts w:ascii="Courier New" w:hAnsi="Courier New" w:cs="Courier New"/>
          <w:lang w:val="en-US"/>
        </w:rPr>
        <w:t>]{babel}</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usepackage</w:t>
      </w:r>
      <w:proofErr w:type="spellEnd"/>
      <w:r w:rsidRPr="00BF5FAC">
        <w:rPr>
          <w:rFonts w:ascii="Courier New" w:hAnsi="Courier New" w:cs="Courier New"/>
          <w:lang w:val="en-US"/>
        </w:rPr>
        <w:t>[</w:t>
      </w:r>
      <w:proofErr w:type="spellStart"/>
      <w:r w:rsidRPr="00BF5FAC">
        <w:rPr>
          <w:rFonts w:ascii="Courier New" w:hAnsi="Courier New" w:cs="Courier New"/>
          <w:lang w:val="en-US"/>
        </w:rPr>
        <w:t>dvips</w:t>
      </w:r>
      <w:proofErr w:type="spellEnd"/>
      <w:r w:rsidRPr="00BF5FAC">
        <w:rPr>
          <w:rFonts w:ascii="Courier New" w:hAnsi="Courier New" w:cs="Courier New"/>
          <w:lang w:val="en-US"/>
        </w:rPr>
        <w:t>]{</w:t>
      </w:r>
      <w:proofErr w:type="spellStart"/>
      <w:r w:rsidRPr="00BF5FAC">
        <w:rPr>
          <w:rFonts w:ascii="Courier New" w:hAnsi="Courier New" w:cs="Courier New"/>
          <w:lang w:val="en-US"/>
        </w:rPr>
        <w:t>graphicx</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usepackage</w:t>
      </w:r>
      <w:proofErr w:type="spellEnd"/>
      <w:r w:rsidRPr="00BF5FAC">
        <w:rPr>
          <w:rFonts w:ascii="Courier New" w:hAnsi="Courier New" w:cs="Courier New"/>
          <w:lang w:val="en-US"/>
        </w:rPr>
        <w:t>{</w:t>
      </w:r>
      <w:proofErr w:type="spellStart"/>
      <w:r w:rsidRPr="00BF5FAC">
        <w:rPr>
          <w:rFonts w:ascii="Courier New" w:hAnsi="Courier New" w:cs="Courier New"/>
          <w:lang w:val="en-US"/>
        </w:rPr>
        <w:t>graphicx</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usepackage</w:t>
      </w:r>
      <w:proofErr w:type="spellEnd"/>
      <w:r w:rsidRPr="00BF5FAC">
        <w:rPr>
          <w:rFonts w:ascii="Courier New" w:hAnsi="Courier New" w:cs="Courier New"/>
          <w:lang w:val="en-US"/>
        </w:rPr>
        <w:t>{</w:t>
      </w:r>
      <w:proofErr w:type="spellStart"/>
      <w:r w:rsidRPr="00BF5FAC">
        <w:rPr>
          <w:rFonts w:ascii="Courier New" w:hAnsi="Courier New" w:cs="Courier New"/>
          <w:lang w:val="en-US"/>
        </w:rPr>
        <w:t>longtable</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graphicspath</w:t>
      </w:r>
      <w:proofErr w:type="spellEnd"/>
      <w:r w:rsidRPr="00BF5FAC">
        <w:rPr>
          <w:rFonts w:ascii="Courier New" w:hAnsi="Courier New" w:cs="Courier New"/>
          <w:lang w:val="en-US"/>
        </w:rPr>
        <w:t>{{./figs/}}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proofErr w:type="gramStart"/>
      <w:r w:rsidRPr="00BF5FAC">
        <w:rPr>
          <w:rFonts w:ascii="Courier New" w:hAnsi="Courier New" w:cs="Courier New"/>
          <w:lang w:val="en-US"/>
        </w:rPr>
        <w:t>usepackage</w:t>
      </w:r>
      <w:proofErr w:type="spellEnd"/>
      <w:r w:rsidRPr="00BF5FAC">
        <w:rPr>
          <w:rFonts w:ascii="Courier New" w:hAnsi="Courier New" w:cs="Courier New"/>
          <w:lang w:val="en-US"/>
        </w:rPr>
        <w:t>[</w:t>
      </w:r>
      <w:proofErr w:type="gramEnd"/>
      <w:r w:rsidRPr="00BF5FAC">
        <w:rPr>
          <w:rFonts w:ascii="Courier New" w:hAnsi="Courier New" w:cs="Courier New"/>
          <w:lang w:val="en-US"/>
        </w:rPr>
        <w:t>T1]{</w:t>
      </w:r>
      <w:proofErr w:type="spellStart"/>
      <w:r w:rsidRPr="00BF5FAC">
        <w:rPr>
          <w:rFonts w:ascii="Courier New" w:hAnsi="Courier New" w:cs="Courier New"/>
          <w:lang w:val="en-US"/>
        </w:rPr>
        <w:t>fontenc</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proofErr w:type="gramStart"/>
      <w:r w:rsidRPr="00BF5FAC">
        <w:rPr>
          <w:rFonts w:ascii="Courier New" w:hAnsi="Courier New" w:cs="Courier New"/>
          <w:lang w:val="en-US"/>
        </w:rPr>
        <w:t>usepackage</w:t>
      </w:r>
      <w:proofErr w:type="spellEnd"/>
      <w:r w:rsidRPr="00BF5FAC">
        <w:rPr>
          <w:rFonts w:ascii="Courier New" w:hAnsi="Courier New" w:cs="Courier New"/>
          <w:lang w:val="en-US"/>
        </w:rPr>
        <w:t>[</w:t>
      </w:r>
      <w:proofErr w:type="gramEnd"/>
      <w:r w:rsidRPr="00BF5FAC">
        <w:rPr>
          <w:rFonts w:ascii="Courier New" w:hAnsi="Courier New" w:cs="Courier New"/>
          <w:lang w:val="en-US"/>
        </w:rPr>
        <w:t>latin2]{</w:t>
      </w:r>
      <w:proofErr w:type="spellStart"/>
      <w:r w:rsidRPr="00BF5FAC">
        <w:rPr>
          <w:rFonts w:ascii="Courier New" w:hAnsi="Courier New" w:cs="Courier New"/>
          <w:lang w:val="en-US"/>
        </w:rPr>
        <w:t>inputenc</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proofErr w:type="gramStart"/>
      <w:r w:rsidRPr="00BF5FAC">
        <w:rPr>
          <w:rFonts w:ascii="Courier New" w:hAnsi="Courier New" w:cs="Courier New"/>
          <w:lang w:val="en-US"/>
        </w:rPr>
        <w:t>usepackage</w:t>
      </w:r>
      <w:proofErr w:type="spellEnd"/>
      <w:r w:rsidRPr="00BF5FAC">
        <w:rPr>
          <w:rFonts w:ascii="Courier New" w:hAnsi="Courier New" w:cs="Courier New"/>
          <w:lang w:val="en-US"/>
        </w:rPr>
        <w:t>{</w:t>
      </w:r>
      <w:proofErr w:type="gramEnd"/>
      <w:r w:rsidRPr="00BF5FAC">
        <w:rPr>
          <w:rFonts w:ascii="Courier New" w:hAnsi="Courier New" w:cs="Courier New"/>
          <w:lang w:val="en-US"/>
        </w:rPr>
        <w:t>t1enc}</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usepackage</w:t>
      </w:r>
      <w:proofErr w:type="spellEnd"/>
      <w:r w:rsidRPr="00BF5FAC">
        <w:rPr>
          <w:rFonts w:ascii="Courier New" w:hAnsi="Courier New" w:cs="Courier New"/>
          <w:lang w:val="en-US"/>
        </w:rPr>
        <w:t>{</w:t>
      </w:r>
      <w:proofErr w:type="spellStart"/>
      <w:r w:rsidRPr="00BF5FAC">
        <w:rPr>
          <w:rFonts w:ascii="Courier New" w:hAnsi="Courier New" w:cs="Courier New"/>
          <w:lang w:val="en-US"/>
        </w:rPr>
        <w:t>epsfig</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\begin{document}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selectlanguage</w:t>
      </w:r>
      <w:proofErr w:type="spellEnd"/>
      <w:r w:rsidRPr="00BF5FAC">
        <w:rPr>
          <w:rFonts w:ascii="Courier New" w:hAnsi="Courier New" w:cs="Courier New"/>
          <w:lang w:val="en-US"/>
        </w:rPr>
        <w:t>{</w:t>
      </w:r>
      <w:proofErr w:type="spellStart"/>
      <w:r w:rsidRPr="00BF5FAC">
        <w:rPr>
          <w:rFonts w:ascii="Courier New" w:hAnsi="Courier New" w:cs="Courier New"/>
          <w:lang w:val="en-US"/>
        </w:rPr>
        <w:t>english</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gramStart"/>
      <w:r w:rsidRPr="00BF5FAC">
        <w:rPr>
          <w:rFonts w:ascii="Courier New" w:hAnsi="Courier New" w:cs="Courier New"/>
          <w:lang w:val="en-US"/>
        </w:rPr>
        <w:t>title{</w:t>
      </w:r>
      <w:proofErr w:type="spellStart"/>
      <w:proofErr w:type="gramEnd"/>
      <w:r w:rsidRPr="00BF5FAC">
        <w:rPr>
          <w:rFonts w:ascii="Courier New" w:hAnsi="Courier New" w:cs="Courier New"/>
          <w:lang w:val="en-US"/>
        </w:rPr>
        <w:t>DroidLab</w:t>
      </w:r>
      <w:proofErr w:type="spellEnd"/>
      <w:r w:rsidRPr="00BF5FAC">
        <w:rPr>
          <w:rFonts w:ascii="Courier New" w:hAnsi="Courier New" w:cs="Courier New"/>
          <w:lang w:val="en-US"/>
        </w:rPr>
        <w:t xml:space="preserve">: </w:t>
      </w:r>
      <w:ins w:id="0" w:author="rolivida" w:date="2013-08-07T14:08:00Z">
        <w:r w:rsidR="00BF5FAC">
          <w:rPr>
            <w:rFonts w:ascii="Courier New" w:hAnsi="Courier New" w:cs="Courier New"/>
            <w:lang w:val="en-US"/>
          </w:rPr>
          <w:t>M</w:t>
        </w:r>
      </w:ins>
      <w:del w:id="1" w:author="rolivida" w:date="2013-08-07T14:08:00Z">
        <w:r w:rsidRPr="00BF5FAC" w:rsidDel="00BF5FAC">
          <w:rPr>
            <w:rFonts w:ascii="Courier New" w:hAnsi="Courier New" w:cs="Courier New"/>
            <w:lang w:val="en-US"/>
          </w:rPr>
          <w:delText>m</w:delText>
        </w:r>
      </w:del>
      <w:r w:rsidRPr="00BF5FAC">
        <w:rPr>
          <w:rFonts w:ascii="Courier New" w:hAnsi="Courier New" w:cs="Courier New"/>
          <w:lang w:val="en-US"/>
        </w:rPr>
        <w:t xml:space="preserve">obile </w:t>
      </w:r>
      <w:ins w:id="2" w:author="rolivida" w:date="2013-08-07T14:08:00Z">
        <w:r w:rsidR="00BF5FAC">
          <w:rPr>
            <w:rFonts w:ascii="Courier New" w:hAnsi="Courier New" w:cs="Courier New"/>
            <w:lang w:val="en-US"/>
          </w:rPr>
          <w:t>S</w:t>
        </w:r>
      </w:ins>
      <w:del w:id="3" w:author="rolivida" w:date="2013-08-07T14:08:00Z">
        <w:r w:rsidRPr="00BF5FAC" w:rsidDel="00BF5FAC">
          <w:rPr>
            <w:rFonts w:ascii="Courier New" w:hAnsi="Courier New" w:cs="Courier New"/>
            <w:lang w:val="en-US"/>
          </w:rPr>
          <w:delText>s</w:delText>
        </w:r>
      </w:del>
      <w:r w:rsidRPr="00BF5FAC">
        <w:rPr>
          <w:rFonts w:ascii="Courier New" w:hAnsi="Courier New" w:cs="Courier New"/>
          <w:lang w:val="en-US"/>
        </w:rPr>
        <w:t xml:space="preserve">ensing </w:t>
      </w:r>
      <w:ins w:id="4" w:author="rolivida" w:date="2013-08-07T14:08:00Z">
        <w:r w:rsidR="00BF5FAC">
          <w:rPr>
            <w:rFonts w:ascii="Courier New" w:hAnsi="Courier New" w:cs="Courier New"/>
            <w:lang w:val="en-US"/>
          </w:rPr>
          <w:t>M</w:t>
        </w:r>
      </w:ins>
      <w:del w:id="5" w:author="rolivida" w:date="2013-08-07T14:08:00Z">
        <w:r w:rsidRPr="00BF5FAC" w:rsidDel="00BF5FAC">
          <w:rPr>
            <w:rFonts w:ascii="Courier New" w:hAnsi="Courier New" w:cs="Courier New"/>
            <w:lang w:val="en-US"/>
          </w:rPr>
          <w:delText>m</w:delText>
        </w:r>
      </w:del>
      <w:r w:rsidRPr="00BF5FAC">
        <w:rPr>
          <w:rFonts w:ascii="Courier New" w:hAnsi="Courier New" w:cs="Courier New"/>
          <w:lang w:val="en-US"/>
        </w:rPr>
        <w:t xml:space="preserve">ade </w:t>
      </w:r>
      <w:ins w:id="6" w:author="rolivida" w:date="2013-08-07T14:08:00Z">
        <w:r w:rsidR="00BF5FAC">
          <w:rPr>
            <w:rFonts w:ascii="Courier New" w:hAnsi="Courier New" w:cs="Courier New"/>
            <w:lang w:val="en-US"/>
          </w:rPr>
          <w:t>E</w:t>
        </w:r>
      </w:ins>
      <w:del w:id="7" w:author="rolivida" w:date="2013-08-07T14:08:00Z">
        <w:r w:rsidRPr="00BF5FAC" w:rsidDel="00BF5FAC">
          <w:rPr>
            <w:rFonts w:ascii="Courier New" w:hAnsi="Courier New" w:cs="Courier New"/>
            <w:lang w:val="en-US"/>
          </w:rPr>
          <w:delText>e</w:delText>
        </w:r>
      </w:del>
      <w:r w:rsidRPr="00BF5FAC">
        <w:rPr>
          <w:rFonts w:ascii="Courier New" w:hAnsi="Courier New" w:cs="Courier New"/>
          <w:lang w:val="en-US"/>
        </w:rPr>
        <w:t xml:space="preserve">asy, </w:t>
      </w:r>
      <w:ins w:id="8" w:author="rolivida" w:date="2013-08-07T14:08:00Z">
        <w:r w:rsidR="00BF5FAC">
          <w:rPr>
            <w:rFonts w:ascii="Courier New" w:hAnsi="Courier New" w:cs="Courier New"/>
            <w:lang w:val="en-US"/>
          </w:rPr>
          <w:t>F</w:t>
        </w:r>
      </w:ins>
      <w:del w:id="9" w:author="rolivida" w:date="2013-08-07T14:08:00Z">
        <w:r w:rsidRPr="00BF5FAC" w:rsidDel="00BF5FAC">
          <w:rPr>
            <w:rFonts w:ascii="Courier New" w:hAnsi="Courier New" w:cs="Courier New"/>
            <w:lang w:val="en-US"/>
          </w:rPr>
          <w:delText>f</w:delText>
        </w:r>
      </w:del>
      <w:r w:rsidRPr="00BF5FAC">
        <w:rPr>
          <w:rFonts w:ascii="Courier New" w:hAnsi="Courier New" w:cs="Courier New"/>
          <w:lang w:val="en-US"/>
        </w:rPr>
        <w:t xml:space="preserve">ast and </w:t>
      </w:r>
      <w:ins w:id="10" w:author="rolivida" w:date="2013-08-07T14:08:00Z">
        <w:r w:rsidR="00BF5FAC">
          <w:rPr>
            <w:rFonts w:ascii="Courier New" w:hAnsi="Courier New" w:cs="Courier New"/>
            <w:lang w:val="en-US"/>
          </w:rPr>
          <w:t>C</w:t>
        </w:r>
      </w:ins>
      <w:del w:id="11" w:author="rolivida" w:date="2013-08-07T14:08:00Z">
        <w:r w:rsidRPr="00BF5FAC" w:rsidDel="00BF5FAC">
          <w:rPr>
            <w:rFonts w:ascii="Courier New" w:hAnsi="Courier New" w:cs="Courier New"/>
            <w:lang w:val="en-US"/>
          </w:rPr>
          <w:delText>c</w:delText>
        </w:r>
      </w:del>
      <w:r w:rsidRPr="00BF5FAC">
        <w:rPr>
          <w:rFonts w:ascii="Courier New" w:hAnsi="Courier New" w:cs="Courier New"/>
          <w:lang w:val="en-US"/>
        </w:rPr>
        <w:t>heap}</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\author{\</w:t>
      </w:r>
      <w:proofErr w:type="spellStart"/>
      <w:r w:rsidRPr="00BF5FAC">
        <w:rPr>
          <w:rFonts w:ascii="Courier New" w:hAnsi="Courier New" w:cs="Courier New"/>
          <w:lang w:val="en-US"/>
        </w:rPr>
        <w:t>IEEEauthorblockN</w:t>
      </w:r>
      <w:proofErr w:type="spellEnd"/>
      <w:r w:rsidRPr="00BF5FAC">
        <w:rPr>
          <w:rFonts w:ascii="Courier New" w:hAnsi="Courier New" w:cs="Courier New"/>
          <w:lang w:val="en-US"/>
        </w:rPr>
        <w:t>{</w:t>
      </w:r>
      <w:proofErr w:type="spellStart"/>
      <w:r w:rsidRPr="00BF5FAC">
        <w:rPr>
          <w:rFonts w:ascii="Courier New" w:hAnsi="Courier New" w:cs="Courier New"/>
          <w:lang w:val="en-US"/>
        </w:rPr>
        <w:t>Bal</w:t>
      </w:r>
      <w:proofErr w:type="spellEnd"/>
      <w:r w:rsidRPr="00BF5FAC">
        <w:rPr>
          <w:rFonts w:ascii="Courier New" w:hAnsi="Courier New" w:cs="Courier New"/>
          <w:lang w:val="en-US"/>
        </w:rPr>
        <w:t>\'</w:t>
      </w:r>
      <w:proofErr w:type="spellStart"/>
      <w:r w:rsidRPr="00BF5FAC">
        <w:rPr>
          <w:rFonts w:ascii="Courier New" w:hAnsi="Courier New" w:cs="Courier New"/>
          <w:lang w:val="en-US"/>
        </w:rPr>
        <w:t>azs</w:t>
      </w:r>
      <w:proofErr w:type="spellEnd"/>
      <w:r w:rsidRPr="00BF5FAC">
        <w:rPr>
          <w:rFonts w:ascii="Courier New" w:hAnsi="Courier New" w:cs="Courier New"/>
          <w:lang w:val="en-US"/>
        </w:rPr>
        <w:t xml:space="preserve"> </w:t>
      </w:r>
      <w:proofErr w:type="spellStart"/>
      <w:r w:rsidRPr="00BF5FAC">
        <w:rPr>
          <w:rFonts w:ascii="Courier New" w:hAnsi="Courier New" w:cs="Courier New"/>
          <w:lang w:val="en-US"/>
        </w:rPr>
        <w:t>Lajtha</w:t>
      </w:r>
      <w:proofErr w:type="spellEnd"/>
      <w:r w:rsidRPr="00BF5FAC">
        <w:rPr>
          <w:rFonts w:ascii="Courier New" w:hAnsi="Courier New" w:cs="Courier New"/>
          <w:lang w:val="en-US"/>
        </w:rPr>
        <w:t>, Rolland Vida}</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proofErr w:type="spellStart"/>
      <w:r w:rsidRPr="00BF5FAC">
        <w:rPr>
          <w:rFonts w:ascii="Courier New" w:hAnsi="Courier New" w:cs="Courier New"/>
          <w:lang w:val="en-US"/>
        </w:rPr>
        <w:t>IEEEauthorblockA</w:t>
      </w:r>
      <w:proofErr w:type="spellEnd"/>
      <w:r w:rsidRPr="00BF5FAC">
        <w:rPr>
          <w:rFonts w:ascii="Courier New" w:hAnsi="Courier New" w:cs="Courier New"/>
          <w:lang w:val="en-US"/>
        </w:rPr>
        <w:t>{Department of Telecommunications and Media Informatics\\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Budapest University of Technology and Economics\\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 Magyar </w:t>
      </w:r>
      <w:proofErr w:type="spellStart"/>
      <w:r w:rsidRPr="00BF5FAC">
        <w:rPr>
          <w:rFonts w:ascii="Courier New" w:hAnsi="Courier New" w:cs="Courier New"/>
          <w:lang w:val="en-US"/>
        </w:rPr>
        <w:t>tud</w:t>
      </w:r>
      <w:proofErr w:type="spellEnd"/>
      <w:r w:rsidRPr="00BF5FAC">
        <w:rPr>
          <w:rFonts w:ascii="Courier New" w:hAnsi="Courier New" w:cs="Courier New"/>
          <w:lang w:val="en-US"/>
        </w:rPr>
        <w:t>\'</w:t>
      </w:r>
      <w:proofErr w:type="spellStart"/>
      <w:r w:rsidRPr="00BF5FAC">
        <w:rPr>
          <w:rFonts w:ascii="Courier New" w:hAnsi="Courier New" w:cs="Courier New"/>
          <w:lang w:val="en-US"/>
        </w:rPr>
        <w:t>osok</w:t>
      </w:r>
      <w:proofErr w:type="spellEnd"/>
      <w:r w:rsidRPr="00BF5FAC">
        <w:rPr>
          <w:rFonts w:ascii="Courier New" w:hAnsi="Courier New" w:cs="Courier New"/>
          <w:lang w:val="en-US"/>
        </w:rPr>
        <w:t xml:space="preserve"> k\"or\'</w:t>
      </w:r>
      <w:proofErr w:type="spellStart"/>
      <w:r w:rsidRPr="00BF5FAC">
        <w:rPr>
          <w:rFonts w:ascii="Courier New" w:hAnsi="Courier New" w:cs="Courier New"/>
          <w:lang w:val="en-US"/>
        </w:rPr>
        <w:t>utja</w:t>
      </w:r>
      <w:proofErr w:type="spellEnd"/>
      <w:r w:rsidRPr="00BF5FAC">
        <w:rPr>
          <w:rFonts w:ascii="Courier New" w:hAnsi="Courier New" w:cs="Courier New"/>
          <w:lang w:val="en-US"/>
        </w:rPr>
        <w:t xml:space="preserve"> </w:t>
      </w:r>
      <w:proofErr w:type="gramStart"/>
      <w:r w:rsidRPr="00BF5FAC">
        <w:rPr>
          <w:rFonts w:ascii="Courier New" w:hAnsi="Courier New" w:cs="Courier New"/>
          <w:lang w:val="en-US"/>
        </w:rPr>
        <w:t>2.,</w:t>
      </w:r>
      <w:proofErr w:type="gramEnd"/>
      <w:r w:rsidRPr="00BF5FAC">
        <w:rPr>
          <w:rFonts w:ascii="Courier New" w:hAnsi="Courier New" w:cs="Courier New"/>
          <w:lang w:val="en-US"/>
        </w:rPr>
        <w:t xml:space="preserve"> Budapest, Hungary, H-1117  \\</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Email: \{</w:t>
      </w:r>
      <w:proofErr w:type="spellStart"/>
      <w:r w:rsidRPr="00BF5FAC">
        <w:rPr>
          <w:rFonts w:ascii="Courier New" w:hAnsi="Courier New" w:cs="Courier New"/>
          <w:lang w:val="en-US"/>
        </w:rPr>
        <w:t>lajtha.balazs</w:t>
      </w:r>
      <w:proofErr w:type="spellEnd"/>
      <w:r w:rsidRPr="00BF5FAC">
        <w:rPr>
          <w:rFonts w:ascii="Courier New" w:hAnsi="Courier New" w:cs="Courier New"/>
          <w:lang w:val="en-US"/>
        </w:rPr>
        <w:t xml:space="preserve">, </w:t>
      </w:r>
      <w:proofErr w:type="spellStart"/>
      <w:r w:rsidRPr="00BF5FAC">
        <w:rPr>
          <w:rFonts w:ascii="Courier New" w:hAnsi="Courier New" w:cs="Courier New"/>
          <w:lang w:val="en-US"/>
        </w:rPr>
        <w:t>vida</w:t>
      </w:r>
      <w:proofErr w:type="spellEnd"/>
      <w:r w:rsidRPr="00BF5FAC">
        <w:rPr>
          <w:rFonts w:ascii="Courier New" w:hAnsi="Courier New" w:cs="Courier New"/>
          <w:lang w:val="en-US"/>
        </w:rPr>
        <w:t>\}@tmit.bme.hu}}</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maketitle</w:t>
      </w:r>
      <w:proofErr w:type="spellEnd"/>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\long\</w:t>
      </w:r>
      <w:proofErr w:type="spellStart"/>
      <w:r w:rsidRPr="00BF5FAC">
        <w:rPr>
          <w:rFonts w:ascii="Courier New" w:hAnsi="Courier New" w:cs="Courier New"/>
          <w:lang w:val="en-US"/>
        </w:rPr>
        <w:t>def</w:t>
      </w:r>
      <w:proofErr w:type="spellEnd"/>
      <w:r w:rsidRPr="00BF5FAC">
        <w:rPr>
          <w:rFonts w:ascii="Courier New" w:hAnsi="Courier New" w:cs="Courier New"/>
          <w:lang w:val="en-US"/>
        </w:rPr>
        <w:t>\</w:t>
      </w:r>
      <w:proofErr w:type="spellStart"/>
      <w:r w:rsidRPr="00BF5FAC">
        <w:rPr>
          <w:rFonts w:ascii="Courier New" w:hAnsi="Courier New" w:cs="Courier New"/>
          <w:lang w:val="en-US"/>
        </w:rPr>
        <w:t>symbolfootnotetext</w:t>
      </w:r>
      <w:proofErr w:type="spellEnd"/>
      <w:r w:rsidRPr="00BF5FAC">
        <w:rPr>
          <w:rFonts w:ascii="Courier New" w:hAnsi="Courier New" w:cs="Courier New"/>
          <w:lang w:val="en-US"/>
        </w:rPr>
        <w:t>[#1]#2{\</w:t>
      </w:r>
      <w:proofErr w:type="spellStart"/>
      <w:proofErr w:type="gramStart"/>
      <w:r w:rsidRPr="00BF5FAC">
        <w:rPr>
          <w:rFonts w:ascii="Courier New" w:hAnsi="Courier New" w:cs="Courier New"/>
          <w:lang w:val="en-US"/>
        </w:rPr>
        <w:t>begingroup</w:t>
      </w:r>
      <w:proofErr w:type="spellEnd"/>
      <w:r w:rsidRPr="00BF5FAC">
        <w:rPr>
          <w:rFonts w:ascii="Courier New" w:hAnsi="Courier New" w:cs="Courier New"/>
          <w:lang w:val="en-US"/>
        </w:rPr>
        <w:t xml:space="preserve">  \</w:t>
      </w:r>
      <w:proofErr w:type="gramEnd"/>
      <w:r w:rsidRPr="00BF5FAC">
        <w:rPr>
          <w:rFonts w:ascii="Courier New" w:hAnsi="Courier New" w:cs="Courier New"/>
          <w:lang w:val="en-US"/>
        </w:rPr>
        <w:t>def\thefootnote{\fnsymbol{footnote}}\footnotetext[#1]{#2}\endgroup}</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w:t>
      </w:r>
      <w:proofErr w:type="spellStart"/>
      <w:r w:rsidRPr="00BF5FAC">
        <w:rPr>
          <w:rFonts w:ascii="Courier New" w:hAnsi="Courier New" w:cs="Courier New"/>
          <w:lang w:val="en-US"/>
        </w:rPr>
        <w:t>symbolfootnotetext</w:t>
      </w:r>
      <w:proofErr w:type="spellEnd"/>
      <w:r w:rsidRPr="00BF5FAC">
        <w:rPr>
          <w:rFonts w:ascii="Courier New" w:hAnsi="Courier New" w:cs="Courier New"/>
          <w:lang w:val="en-US"/>
        </w:rPr>
        <w:t xml:space="preserve">[0]{The second author was supported by the Janos </w:t>
      </w:r>
      <w:proofErr w:type="spellStart"/>
      <w:r w:rsidRPr="00BF5FAC">
        <w:rPr>
          <w:rFonts w:ascii="Courier New" w:hAnsi="Courier New" w:cs="Courier New"/>
          <w:lang w:val="en-US"/>
        </w:rPr>
        <w:t>Bolyai</w:t>
      </w:r>
      <w:proofErr w:type="spellEnd"/>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proofErr w:type="gramStart"/>
      <w:r w:rsidRPr="00BF5FAC">
        <w:rPr>
          <w:rFonts w:ascii="Courier New" w:hAnsi="Courier New" w:cs="Courier New"/>
          <w:lang w:val="en-US"/>
        </w:rPr>
        <w:t>% Fellowship of the Hungarian Academy of Sciences.}</w:t>
      </w:r>
      <w:proofErr w:type="gramEnd"/>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maketitle</w:t>
      </w:r>
      <w:proofErr w:type="spellEnd"/>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\begin{abstract}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We are living in a parallelized world. What was thought to be impossible for one can now easily be achieved by many. On one hand, we have the cloud: an army of obeying faceless machines. On the other hand we have the crowd: A colorful collection of volunteers. Clouds are built and sold but to control the crowd, each member of has to be won over.</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\end{abstract}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\begin{</w:t>
      </w:r>
      <w:proofErr w:type="spellStart"/>
      <w:r w:rsidRPr="00BF5FAC">
        <w:rPr>
          <w:rFonts w:ascii="Courier New" w:hAnsi="Courier New" w:cs="Courier New"/>
          <w:lang w:val="en-US"/>
        </w:rPr>
        <w:t>IEEEkeywords</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\end{</w:t>
      </w:r>
      <w:proofErr w:type="spellStart"/>
      <w:r w:rsidRPr="00BF5FAC">
        <w:rPr>
          <w:rFonts w:ascii="Courier New" w:hAnsi="Courier New" w:cs="Courier New"/>
          <w:lang w:val="en-US"/>
        </w:rPr>
        <w:t>IEEEkeywords</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lastRenderedPageBreak/>
        <w:t>\section{Introduction}</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sec:intro</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"Crowdsourcing is the act of taking a job traditionally performed by a designated agent (usually an employee) and outsourcing it to an undefined, generally large group of people in the form of an open call." This was the initial definition of </w:t>
      </w:r>
      <w:commentRangeStart w:id="12"/>
      <w:r w:rsidRPr="00BF5FAC">
        <w:rPr>
          <w:rFonts w:ascii="Courier New" w:hAnsi="Courier New" w:cs="Courier New"/>
          <w:lang w:val="en-US"/>
        </w:rPr>
        <w:t>crowd</w:t>
      </w:r>
      <w:ins w:id="13" w:author="rolivida" w:date="2013-08-07T16:16:00Z">
        <w:r w:rsidR="00324611">
          <w:rPr>
            <w:rFonts w:ascii="Courier New" w:hAnsi="Courier New" w:cs="Courier New"/>
            <w:lang w:val="en-US"/>
          </w:rPr>
          <w:t>-</w:t>
        </w:r>
      </w:ins>
      <w:del w:id="14" w:author="rolivida" w:date="2013-08-07T16:16:00Z">
        <w:r w:rsidRPr="00BF5FAC" w:rsidDel="00324611">
          <w:rPr>
            <w:rFonts w:ascii="Courier New" w:hAnsi="Courier New" w:cs="Courier New"/>
            <w:lang w:val="en-US"/>
          </w:rPr>
          <w:delText xml:space="preserve"> </w:delText>
        </w:r>
      </w:del>
      <w:r w:rsidRPr="00BF5FAC">
        <w:rPr>
          <w:rFonts w:ascii="Courier New" w:hAnsi="Courier New" w:cs="Courier New"/>
          <w:lang w:val="en-US"/>
        </w:rPr>
        <w:t>sourcing</w:t>
      </w:r>
      <w:commentRangeEnd w:id="12"/>
      <w:r w:rsidR="00324611">
        <w:rPr>
          <w:rStyle w:val="Jegyzethivatkozs"/>
          <w:rFonts w:asciiTheme="minorHAnsi" w:hAnsiTheme="minorHAnsi"/>
        </w:rPr>
        <w:commentReference w:id="12"/>
      </w:r>
      <w:r w:rsidRPr="00BF5FAC">
        <w:rPr>
          <w:rFonts w:ascii="Courier New" w:hAnsi="Courier New" w:cs="Courier New"/>
          <w:lang w:val="en-US"/>
        </w:rPr>
        <w:t xml:space="preserve"> when first used in </w:t>
      </w:r>
      <w:proofErr w:type="gramStart"/>
      <w:r w:rsidRPr="00BF5FAC">
        <w:rPr>
          <w:rFonts w:ascii="Courier New" w:hAnsi="Courier New" w:cs="Courier New"/>
          <w:lang w:val="en-US"/>
        </w:rPr>
        <w:t>2006  by</w:t>
      </w:r>
      <w:proofErr w:type="gramEnd"/>
      <w:r w:rsidRPr="00BF5FAC">
        <w:rPr>
          <w:rFonts w:ascii="Courier New" w:hAnsi="Courier New" w:cs="Courier New"/>
          <w:lang w:val="en-US"/>
        </w:rPr>
        <w:t xml:space="preserve"> Jeff Howe and Mark Robinson. Two main orthogonal problem sets can be solved using crowd</w:t>
      </w:r>
      <w:ins w:id="15" w:author="rolivida" w:date="2013-08-07T16:16:00Z">
        <w:r w:rsidR="00324611">
          <w:rPr>
            <w:rFonts w:ascii="Courier New" w:hAnsi="Courier New" w:cs="Courier New"/>
            <w:lang w:val="en-US"/>
          </w:rPr>
          <w:t>-</w:t>
        </w:r>
      </w:ins>
      <w:del w:id="16" w:author="rolivida" w:date="2013-08-07T16:16:00Z">
        <w:r w:rsidRPr="00BF5FAC" w:rsidDel="00324611">
          <w:rPr>
            <w:rFonts w:ascii="Courier New" w:hAnsi="Courier New" w:cs="Courier New"/>
            <w:lang w:val="en-US"/>
          </w:rPr>
          <w:delText xml:space="preserve"> </w:delText>
        </w:r>
      </w:del>
      <w:r w:rsidRPr="00BF5FAC">
        <w:rPr>
          <w:rFonts w:ascii="Courier New" w:hAnsi="Courier New" w:cs="Courier New"/>
          <w:lang w:val="en-US"/>
        </w:rPr>
        <w:t>sourcing: data gathering and data processing. When a data gathering problem is distributed among members of the crowd we use the term crowd sensing or participatory sensing, while for distributed computational tasks we use the general term crowd sourcing.</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commentRangeStart w:id="17"/>
      <w:r w:rsidRPr="00BF5FAC">
        <w:rPr>
          <w:rFonts w:ascii="Courier New" w:hAnsi="Courier New" w:cs="Courier New"/>
          <w:lang w:val="en-US"/>
        </w:rPr>
        <w:t>Another way to categorize crowd</w:t>
      </w:r>
      <w:ins w:id="18" w:author="rolivida" w:date="2013-08-07T14:15:00Z">
        <w:r w:rsidR="00BF5FAC">
          <w:rPr>
            <w:rFonts w:ascii="Courier New" w:hAnsi="Courier New" w:cs="Courier New"/>
            <w:lang w:val="en-US"/>
          </w:rPr>
          <w:t>-</w:t>
        </w:r>
      </w:ins>
      <w:r w:rsidRPr="00BF5FAC">
        <w:rPr>
          <w:rFonts w:ascii="Courier New" w:hAnsi="Courier New" w:cs="Courier New"/>
          <w:lang w:val="en-US"/>
        </w:rPr>
        <w:t>sourced applications is w</w:t>
      </w:r>
      <w:ins w:id="19" w:author="rolivida" w:date="2013-08-07T18:26:00Z">
        <w:r w:rsidR="00805F5F">
          <w:rPr>
            <w:rFonts w:ascii="Courier New" w:hAnsi="Courier New" w:cs="Courier New"/>
            <w:lang w:val="en-US"/>
          </w:rPr>
          <w:t>h</w:t>
        </w:r>
      </w:ins>
      <w:r w:rsidRPr="00BF5FAC">
        <w:rPr>
          <w:rFonts w:ascii="Courier New" w:hAnsi="Courier New" w:cs="Courier New"/>
          <w:lang w:val="en-US"/>
        </w:rPr>
        <w:t>e</w:t>
      </w:r>
      <w:del w:id="20" w:author="rolivida" w:date="2013-08-07T18:26:00Z">
        <w:r w:rsidRPr="00BF5FAC" w:rsidDel="00805F5F">
          <w:rPr>
            <w:rFonts w:ascii="Courier New" w:hAnsi="Courier New" w:cs="Courier New"/>
            <w:lang w:val="en-US"/>
          </w:rPr>
          <w:delText>a</w:delText>
        </w:r>
      </w:del>
      <w:r w:rsidRPr="00BF5FAC">
        <w:rPr>
          <w:rFonts w:ascii="Courier New" w:hAnsi="Courier New" w:cs="Courier New"/>
          <w:lang w:val="en-US"/>
        </w:rPr>
        <w:t xml:space="preserve">ther the </w:t>
      </w:r>
      <w:proofErr w:type="gramStart"/>
      <w:r w:rsidRPr="00BF5FAC">
        <w:rPr>
          <w:rFonts w:ascii="Courier New" w:hAnsi="Courier New" w:cs="Courier New"/>
          <w:lang w:val="en-US"/>
        </w:rPr>
        <w:t>contributors</w:t>
      </w:r>
      <w:proofErr w:type="gramEnd"/>
      <w:r w:rsidRPr="00BF5FAC">
        <w:rPr>
          <w:rFonts w:ascii="Courier New" w:hAnsi="Courier New" w:cs="Courier New"/>
          <w:lang w:val="en-US"/>
        </w:rPr>
        <w:t xml:space="preserve"> profit directly of the gathered or processed information. Wikipedia uses the power of the crowd to provide a service that can directly be used by the contributors. When it comes to crowd sourcing platforms, creating a framework to acquire information is much easier than creating a generic framework that is able to present users with the results. In many cases the beneficiaries of the crowd sourced tasks are different than those providing the data.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targets these scenarios.</w:t>
      </w:r>
      <w:commentRangeEnd w:id="17"/>
      <w:r w:rsidR="00CA0AC0">
        <w:rPr>
          <w:rStyle w:val="Jegyzethivatkozs"/>
          <w:rFonts w:asciiTheme="minorHAnsi" w:hAnsiTheme="minorHAnsi"/>
        </w:rPr>
        <w:commentReference w:id="17"/>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Probably the most popular crowd sourced computational problem was </w:t>
      </w:r>
      <w:proofErr w:type="spellStart"/>
      <w:r w:rsidRPr="00BF5FAC">
        <w:rPr>
          <w:rFonts w:ascii="Courier New" w:hAnsi="Courier New" w:cs="Courier New"/>
          <w:lang w:val="en-US"/>
        </w:rPr>
        <w:t>S</w:t>
      </w:r>
      <w:ins w:id="21" w:author="rolivida" w:date="2013-08-07T16:13:00Z">
        <w:r w:rsidR="00324611">
          <w:rPr>
            <w:rFonts w:ascii="Courier New" w:hAnsi="Courier New" w:cs="Courier New"/>
            <w:lang w:val="en-US"/>
          </w:rPr>
          <w:t>ETI</w:t>
        </w:r>
      </w:ins>
      <w:del w:id="22" w:author="rolivida" w:date="2013-08-07T16:13:00Z">
        <w:r w:rsidRPr="00BF5FAC" w:rsidDel="00324611">
          <w:rPr>
            <w:rFonts w:ascii="Courier New" w:hAnsi="Courier New" w:cs="Courier New"/>
            <w:lang w:val="en-US"/>
          </w:rPr>
          <w:delText>eti</w:delText>
        </w:r>
      </w:del>
      <w:r w:rsidRPr="00BF5FAC">
        <w:rPr>
          <w:rFonts w:ascii="Courier New" w:hAnsi="Courier New" w:cs="Courier New"/>
          <w:lang w:val="en-US"/>
        </w:rPr>
        <w:t>@</w:t>
      </w:r>
      <w:ins w:id="23" w:author="rolivida" w:date="2013-08-07T17:47:00Z">
        <w:r w:rsidR="0022227F">
          <w:rPr>
            <w:rFonts w:ascii="Courier New" w:hAnsi="Courier New" w:cs="Courier New"/>
            <w:lang w:val="en-US"/>
          </w:rPr>
          <w:t>h</w:t>
        </w:r>
      </w:ins>
      <w:del w:id="24" w:author="rolivida" w:date="2013-08-07T17:47:00Z">
        <w:r w:rsidRPr="00BF5FAC" w:rsidDel="0022227F">
          <w:rPr>
            <w:rFonts w:ascii="Courier New" w:hAnsi="Courier New" w:cs="Courier New"/>
            <w:lang w:val="en-US"/>
          </w:rPr>
          <w:delText>H</w:delText>
        </w:r>
      </w:del>
      <w:r w:rsidRPr="00BF5FAC">
        <w:rPr>
          <w:rFonts w:ascii="Courier New" w:hAnsi="Courier New" w:cs="Courier New"/>
          <w:lang w:val="en-US"/>
        </w:rPr>
        <w:t>ome</w:t>
      </w:r>
      <w:proofErr w:type="spellEnd"/>
      <w:r w:rsidRPr="00BF5FAC">
        <w:rPr>
          <w:rFonts w:ascii="Courier New" w:hAnsi="Courier New" w:cs="Courier New"/>
          <w:lang w:val="en-US"/>
        </w:rPr>
        <w:t xml:space="preserve">, a project lasting several years and aimed to </w:t>
      </w:r>
      <w:ins w:id="25" w:author="rolivida" w:date="2013-08-07T16:13:00Z">
        <w:r w:rsidR="00324611">
          <w:rPr>
            <w:rFonts w:ascii="Courier New" w:hAnsi="Courier New" w:cs="Courier New"/>
            <w:lang w:val="en-US"/>
          </w:rPr>
          <w:t xml:space="preserve">search for </w:t>
        </w:r>
      </w:ins>
      <w:del w:id="26" w:author="rolivida" w:date="2013-08-07T16:13:00Z">
        <w:r w:rsidRPr="00BF5FAC" w:rsidDel="00324611">
          <w:rPr>
            <w:rFonts w:ascii="Courier New" w:hAnsi="Courier New" w:cs="Courier New"/>
            <w:lang w:val="en-US"/>
          </w:rPr>
          <w:delText xml:space="preserve">??? starts and stuff, </w:delText>
        </w:r>
      </w:del>
      <w:r w:rsidRPr="00BF5FAC">
        <w:rPr>
          <w:rFonts w:ascii="Courier New" w:hAnsi="Courier New" w:cs="Courier New"/>
          <w:lang w:val="en-US"/>
        </w:rPr>
        <w:t>extrater</w:t>
      </w:r>
      <w:ins w:id="27" w:author="rolivida" w:date="2013-08-07T16:13:00Z">
        <w:r w:rsidR="00324611">
          <w:rPr>
            <w:rFonts w:ascii="Courier New" w:hAnsi="Courier New" w:cs="Courier New"/>
            <w:lang w:val="en-US"/>
          </w:rPr>
          <w:t>r</w:t>
        </w:r>
      </w:ins>
      <w:r w:rsidRPr="00BF5FAC">
        <w:rPr>
          <w:rFonts w:ascii="Courier New" w:hAnsi="Courier New" w:cs="Courier New"/>
          <w:lang w:val="en-US"/>
        </w:rPr>
        <w:t xml:space="preserve">estrial </w:t>
      </w:r>
      <w:ins w:id="28" w:author="rolivida" w:date="2013-08-07T16:13:00Z">
        <w:r w:rsidR="00324611">
          <w:rPr>
            <w:rFonts w:ascii="Courier New" w:hAnsi="Courier New" w:cs="Courier New"/>
            <w:lang w:val="en-US"/>
          </w:rPr>
          <w:t xml:space="preserve">intelligence by analyzing radio </w:t>
        </w:r>
      </w:ins>
      <w:ins w:id="29" w:author="rolivida" w:date="2013-08-07T16:14:00Z">
        <w:r w:rsidR="00324611">
          <w:rPr>
            <w:rFonts w:ascii="Courier New" w:hAnsi="Courier New" w:cs="Courier New"/>
            <w:lang w:val="en-US"/>
          </w:rPr>
          <w:t>w</w:t>
        </w:r>
      </w:ins>
      <w:ins w:id="30" w:author="rolivida" w:date="2013-08-07T16:13:00Z">
        <w:r w:rsidR="00324611">
          <w:rPr>
            <w:rFonts w:ascii="Courier New" w:hAnsi="Courier New" w:cs="Courier New"/>
            <w:lang w:val="en-US"/>
          </w:rPr>
          <w:t>a</w:t>
        </w:r>
      </w:ins>
      <w:ins w:id="31" w:author="rolivida" w:date="2013-08-07T16:14:00Z">
        <w:r w:rsidR="00324611">
          <w:rPr>
            <w:rFonts w:ascii="Courier New" w:hAnsi="Courier New" w:cs="Courier New"/>
            <w:lang w:val="en-US"/>
          </w:rPr>
          <w:t>v</w:t>
        </w:r>
      </w:ins>
      <w:ins w:id="32" w:author="rolivida" w:date="2013-08-07T16:13:00Z">
        <w:r w:rsidR="0022227F">
          <w:rPr>
            <w:rFonts w:ascii="Courier New" w:hAnsi="Courier New" w:cs="Courier New"/>
            <w:lang w:val="en-US"/>
          </w:rPr>
          <w:t>es</w:t>
        </w:r>
      </w:ins>
      <w:ins w:id="33" w:author="rolivida" w:date="2013-08-07T17:47:00Z">
        <w:r w:rsidR="0022227F">
          <w:rPr>
            <w:rFonts w:ascii="Courier New" w:hAnsi="Courier New" w:cs="Courier New"/>
            <w:lang w:val="en-US"/>
          </w:rPr>
          <w:t>.</w:t>
        </w:r>
      </w:ins>
      <w:del w:id="34" w:author="rolivida" w:date="2013-08-07T17:47:00Z">
        <w:r w:rsidRPr="00BF5FAC" w:rsidDel="0022227F">
          <w:rPr>
            <w:rFonts w:ascii="Courier New" w:hAnsi="Courier New" w:cs="Courier New"/>
            <w:lang w:val="en-US"/>
          </w:rPr>
          <w:delText>???</w:delText>
        </w:r>
      </w:del>
      <w:r w:rsidRPr="00BF5FAC">
        <w:rPr>
          <w:rFonts w:ascii="Courier New" w:hAnsi="Courier New" w:cs="Courier New"/>
          <w:lang w:val="en-US"/>
        </w:rPr>
        <w:t>. Th</w:t>
      </w:r>
      <w:ins w:id="35" w:author="rolivida" w:date="2013-08-07T17:47:00Z">
        <w:r w:rsidR="0022227F">
          <w:rPr>
            <w:rFonts w:ascii="Courier New" w:hAnsi="Courier New" w:cs="Courier New"/>
            <w:lang w:val="en-US"/>
          </w:rPr>
          <w:t>e</w:t>
        </w:r>
      </w:ins>
      <w:del w:id="36" w:author="rolivida" w:date="2013-08-07T17:47:00Z">
        <w:r w:rsidRPr="00BF5FAC" w:rsidDel="0022227F">
          <w:rPr>
            <w:rFonts w:ascii="Courier New" w:hAnsi="Courier New" w:cs="Courier New"/>
            <w:lang w:val="en-US"/>
          </w:rPr>
          <w:delText>is</w:delText>
        </w:r>
      </w:del>
      <w:r w:rsidRPr="00BF5FAC">
        <w:rPr>
          <w:rFonts w:ascii="Courier New" w:hAnsi="Courier New" w:cs="Courier New"/>
          <w:lang w:val="en-US"/>
        </w:rPr>
        <w:t xml:space="preserve"> problem was divided into a large number of subtasks and distributed among the willing participants. Users could set a S</w:t>
      </w:r>
      <w:ins w:id="37" w:author="rolivida" w:date="2013-08-07T17:48:00Z">
        <w:r w:rsidR="0022227F">
          <w:rPr>
            <w:rFonts w:ascii="Courier New" w:hAnsi="Courier New" w:cs="Courier New"/>
            <w:lang w:val="en-US"/>
          </w:rPr>
          <w:t>ETI</w:t>
        </w:r>
      </w:ins>
      <w:del w:id="38" w:author="rolivida" w:date="2013-08-07T17:48:00Z">
        <w:r w:rsidRPr="00BF5FAC" w:rsidDel="0022227F">
          <w:rPr>
            <w:rFonts w:ascii="Courier New" w:hAnsi="Courier New" w:cs="Courier New"/>
            <w:lang w:val="en-US"/>
          </w:rPr>
          <w:delText>eti</w:delText>
        </w:r>
      </w:del>
      <w:r w:rsidRPr="00BF5FAC">
        <w:rPr>
          <w:rFonts w:ascii="Courier New" w:hAnsi="Courier New" w:cs="Courier New"/>
          <w:lang w:val="en-US"/>
        </w:rPr>
        <w:t xml:space="preserve"> screen-saver that download</w:t>
      </w:r>
      <w:ins w:id="39" w:author="rolivida" w:date="2013-08-07T22:26:00Z">
        <w:r w:rsidR="00CA0AC0">
          <w:rPr>
            <w:rFonts w:ascii="Courier New" w:hAnsi="Courier New" w:cs="Courier New"/>
            <w:lang w:val="en-US"/>
          </w:rPr>
          <w:t>ed</w:t>
        </w:r>
      </w:ins>
      <w:r w:rsidRPr="00BF5FAC">
        <w:rPr>
          <w:rFonts w:ascii="Courier New" w:hAnsi="Courier New" w:cs="Courier New"/>
          <w:lang w:val="en-US"/>
        </w:rPr>
        <w:t xml:space="preserve"> and solved these subtasks when the user was away. S</w:t>
      </w:r>
      <w:ins w:id="40" w:author="rolivida" w:date="2013-08-07T17:48:00Z">
        <w:r w:rsidR="0022227F">
          <w:rPr>
            <w:rFonts w:ascii="Courier New" w:hAnsi="Courier New" w:cs="Courier New"/>
            <w:lang w:val="en-US"/>
          </w:rPr>
          <w:t>ETI</w:t>
        </w:r>
      </w:ins>
      <w:del w:id="41" w:author="rolivida" w:date="2013-08-07T17:48:00Z">
        <w:r w:rsidRPr="00BF5FAC" w:rsidDel="0022227F">
          <w:rPr>
            <w:rFonts w:ascii="Courier New" w:hAnsi="Courier New" w:cs="Courier New"/>
            <w:lang w:val="en-US"/>
          </w:rPr>
          <w:delText>eti</w:delText>
        </w:r>
      </w:del>
      <w:r w:rsidRPr="00BF5FAC">
        <w:rPr>
          <w:rFonts w:ascii="Courier New" w:hAnsi="Courier New" w:cs="Courier New"/>
          <w:lang w:val="en-US"/>
        </w:rPr>
        <w:t xml:space="preserve">'s success came from </w:t>
      </w:r>
      <w:proofErr w:type="spellStart"/>
      <w:proofErr w:type="gramStart"/>
      <w:r w:rsidRPr="00BF5FAC">
        <w:rPr>
          <w:rFonts w:ascii="Courier New" w:hAnsi="Courier New" w:cs="Courier New"/>
          <w:lang w:val="en-US"/>
        </w:rPr>
        <w:t>it's</w:t>
      </w:r>
      <w:proofErr w:type="spellEnd"/>
      <w:proofErr w:type="gramEnd"/>
      <w:r w:rsidRPr="00BF5FAC">
        <w:rPr>
          <w:rFonts w:ascii="Courier New" w:hAnsi="Courier New" w:cs="Courier New"/>
          <w:lang w:val="en-US"/>
        </w:rPr>
        <w:t xml:space="preserve"> innovative design and from the interesting task that it performed. From the point of view of the volunteer, this was a low cost, low gain activity. PCs back than had long startup times and high standby power consumption, </w:t>
      </w:r>
      <w:ins w:id="42" w:author="rolivida" w:date="2013-08-07T17:51:00Z">
        <w:r w:rsidR="0022227F">
          <w:rPr>
            <w:rFonts w:ascii="Courier New" w:hAnsi="Courier New" w:cs="Courier New"/>
            <w:lang w:val="en-US"/>
          </w:rPr>
          <w:t xml:space="preserve">so </w:t>
        </w:r>
      </w:ins>
      <w:r w:rsidRPr="00BF5FAC">
        <w:rPr>
          <w:rFonts w:ascii="Courier New" w:hAnsi="Courier New" w:cs="Courier New"/>
          <w:lang w:val="en-US"/>
        </w:rPr>
        <w:t>once S</w:t>
      </w:r>
      <w:ins w:id="43" w:author="rolivida" w:date="2013-08-07T17:51:00Z">
        <w:r w:rsidR="0022227F">
          <w:rPr>
            <w:rFonts w:ascii="Courier New" w:hAnsi="Courier New" w:cs="Courier New"/>
            <w:lang w:val="en-US"/>
          </w:rPr>
          <w:t>ETI</w:t>
        </w:r>
      </w:ins>
      <w:del w:id="44" w:author="rolivida" w:date="2013-08-07T17:51:00Z">
        <w:r w:rsidRPr="00BF5FAC" w:rsidDel="0022227F">
          <w:rPr>
            <w:rFonts w:ascii="Courier New" w:hAnsi="Courier New" w:cs="Courier New"/>
            <w:lang w:val="en-US"/>
          </w:rPr>
          <w:delText>eti</w:delText>
        </w:r>
      </w:del>
      <w:r w:rsidRPr="00BF5FAC">
        <w:rPr>
          <w:rFonts w:ascii="Courier New" w:hAnsi="Courier New" w:cs="Courier New"/>
          <w:lang w:val="en-US"/>
        </w:rPr>
        <w:t xml:space="preserve"> was installed it didn't </w:t>
      </w:r>
      <w:ins w:id="45" w:author="rolivida" w:date="2013-08-07T17:52:00Z">
        <w:r w:rsidR="0022227F">
          <w:rPr>
            <w:rFonts w:ascii="Courier New" w:hAnsi="Courier New" w:cs="Courier New"/>
            <w:lang w:val="en-US"/>
          </w:rPr>
          <w:t>generate</w:t>
        </w:r>
      </w:ins>
      <w:del w:id="46" w:author="rolivida" w:date="2013-08-07T17:52:00Z">
        <w:r w:rsidRPr="00BF5FAC" w:rsidDel="0022227F">
          <w:rPr>
            <w:rFonts w:ascii="Courier New" w:hAnsi="Courier New" w:cs="Courier New"/>
            <w:lang w:val="en-US"/>
          </w:rPr>
          <w:delText>pose</w:delText>
        </w:r>
      </w:del>
      <w:r w:rsidRPr="00BF5FAC">
        <w:rPr>
          <w:rFonts w:ascii="Courier New" w:hAnsi="Courier New" w:cs="Courier New"/>
          <w:lang w:val="en-US"/>
        </w:rPr>
        <w:t xml:space="preserve"> a visible overhead, and provided the user with </w:t>
      </w:r>
      <w:ins w:id="47" w:author="rolivida" w:date="2013-08-07T17:52:00Z">
        <w:r w:rsidR="0022227F">
          <w:rPr>
            <w:rFonts w:ascii="Courier New" w:hAnsi="Courier New" w:cs="Courier New"/>
            <w:lang w:val="en-US"/>
          </w:rPr>
          <w:t xml:space="preserve">an </w:t>
        </w:r>
      </w:ins>
      <w:r w:rsidRPr="00BF5FAC">
        <w:rPr>
          <w:rFonts w:ascii="Courier New" w:hAnsi="Courier New" w:cs="Courier New"/>
          <w:lang w:val="en-US"/>
        </w:rPr>
        <w:t xml:space="preserve">insight of the performed work. Some early </w:t>
      </w:r>
      <w:proofErr w:type="spellStart"/>
      <w:r w:rsidRPr="00BF5FAC">
        <w:rPr>
          <w:rFonts w:ascii="Courier New" w:hAnsi="Courier New" w:cs="Courier New"/>
          <w:lang w:val="en-US"/>
        </w:rPr>
        <w:t>gamification</w:t>
      </w:r>
      <w:proofErr w:type="spellEnd"/>
      <w:r w:rsidRPr="00BF5FAC">
        <w:rPr>
          <w:rFonts w:ascii="Courier New" w:hAnsi="Courier New" w:cs="Courier New"/>
          <w:lang w:val="en-US"/>
        </w:rPr>
        <w:t xml:space="preserve"> elements</w:t>
      </w:r>
      <w:ins w:id="48" w:author="rolivida" w:date="2013-08-07T17:52:00Z">
        <w:r w:rsidR="0022227F">
          <w:rPr>
            <w:rFonts w:ascii="Courier New" w:hAnsi="Courier New" w:cs="Courier New"/>
            <w:lang w:val="en-US"/>
          </w:rPr>
          <w:t>, like leaderboards,</w:t>
        </w:r>
      </w:ins>
      <w:r w:rsidRPr="00BF5FAC">
        <w:rPr>
          <w:rFonts w:ascii="Courier New" w:hAnsi="Courier New" w:cs="Courier New"/>
          <w:lang w:val="en-US"/>
        </w:rPr>
        <w:t xml:space="preserve"> were also implemented</w:t>
      </w:r>
      <w:del w:id="49" w:author="rolivida" w:date="2013-08-07T17:52:00Z">
        <w:r w:rsidRPr="00BF5FAC" w:rsidDel="0022227F">
          <w:rPr>
            <w:rFonts w:ascii="Courier New" w:hAnsi="Courier New" w:cs="Courier New"/>
            <w:lang w:val="en-US"/>
          </w:rPr>
          <w:delText xml:space="preserve"> like leaderboards</w:delText>
        </w:r>
      </w:del>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 somewhat different example is the Google Image classification game</w:t>
      </w:r>
      <w:ins w:id="50" w:author="rolivida" w:date="2013-08-07T22:28:00Z">
        <w:r w:rsidR="00CA0AC0">
          <w:rPr>
            <w:rFonts w:ascii="Courier New" w:hAnsi="Courier New" w:cs="Courier New"/>
            <w:lang w:val="en-US"/>
          </w:rPr>
          <w:t>, in which</w:t>
        </w:r>
      </w:ins>
      <w:del w:id="51" w:author="rolivida" w:date="2013-08-07T22:28:00Z">
        <w:r w:rsidRPr="00BF5FAC" w:rsidDel="00CA0AC0">
          <w:rPr>
            <w:rFonts w:ascii="Courier New" w:hAnsi="Courier New" w:cs="Courier New"/>
            <w:lang w:val="en-US"/>
          </w:rPr>
          <w:delText>. In this game</w:delText>
        </w:r>
      </w:del>
      <w:r w:rsidRPr="00BF5FAC">
        <w:rPr>
          <w:rFonts w:ascii="Courier New" w:hAnsi="Courier New" w:cs="Courier New"/>
          <w:lang w:val="en-US"/>
        </w:rPr>
        <w:t xml:space="preserve"> two players cooperated to solve a simple puzzle. An image was displayed in both player</w:t>
      </w:r>
      <w:ins w:id="52" w:author="rolivida" w:date="2013-08-07T17:53:00Z">
        <w:r w:rsidR="0022227F">
          <w:rPr>
            <w:rFonts w:ascii="Courier New" w:hAnsi="Courier New" w:cs="Courier New"/>
            <w:lang w:val="en-US"/>
          </w:rPr>
          <w:t>s</w:t>
        </w:r>
      </w:ins>
      <w:r w:rsidRPr="00BF5FAC">
        <w:rPr>
          <w:rFonts w:ascii="Courier New" w:hAnsi="Courier New" w:cs="Courier New"/>
          <w:lang w:val="en-US"/>
        </w:rPr>
        <w:t>'</w:t>
      </w:r>
      <w:del w:id="53" w:author="rolivida" w:date="2013-08-07T17:53:00Z">
        <w:r w:rsidRPr="00BF5FAC" w:rsidDel="0022227F">
          <w:rPr>
            <w:rFonts w:ascii="Courier New" w:hAnsi="Courier New" w:cs="Courier New"/>
            <w:lang w:val="en-US"/>
          </w:rPr>
          <w:delText>s</w:delText>
        </w:r>
      </w:del>
      <w:r w:rsidRPr="00BF5FAC">
        <w:rPr>
          <w:rFonts w:ascii="Courier New" w:hAnsi="Courier New" w:cs="Courier New"/>
          <w:lang w:val="en-US"/>
        </w:rPr>
        <w:t xml:space="preserve"> browsers. The first player had to find five words that described the image. Then</w:t>
      </w:r>
      <w:ins w:id="54" w:author="rolivida" w:date="2013-08-07T17:55:00Z">
        <w:r w:rsidR="0022227F">
          <w:rPr>
            <w:rFonts w:ascii="Courier New" w:hAnsi="Courier New" w:cs="Courier New"/>
            <w:lang w:val="en-US"/>
          </w:rPr>
          <w:t>,</w:t>
        </w:r>
      </w:ins>
      <w:r w:rsidRPr="00BF5FAC">
        <w:rPr>
          <w:rFonts w:ascii="Courier New" w:hAnsi="Courier New" w:cs="Courier New"/>
          <w:lang w:val="en-US"/>
        </w:rPr>
        <w:t xml:space="preserve"> the second player had to guess those words. This human image processing game allowed Google to improve Image Search results. The players were motivated to play the game for the game itself, and for added </w:t>
      </w:r>
      <w:proofErr w:type="spellStart"/>
      <w:r w:rsidRPr="00BF5FAC">
        <w:rPr>
          <w:rFonts w:ascii="Courier New" w:hAnsi="Courier New" w:cs="Courier New"/>
          <w:lang w:val="en-US"/>
        </w:rPr>
        <w:t>gamification</w:t>
      </w:r>
      <w:proofErr w:type="spellEnd"/>
      <w:r w:rsidRPr="00BF5FAC">
        <w:rPr>
          <w:rFonts w:ascii="Courier New" w:hAnsi="Courier New" w:cs="Courier New"/>
          <w:lang w:val="en-US"/>
        </w:rPr>
        <w:t xml:space="preserve"> elements.</w:t>
      </w:r>
    </w:p>
    <w:p w:rsidR="009B064D" w:rsidRPr="00BF5FAC" w:rsidRDefault="009B064D" w:rsidP="00CF3BEE">
      <w:pPr>
        <w:pStyle w:val="Csakszveg"/>
        <w:rPr>
          <w:rFonts w:ascii="Courier New" w:hAnsi="Courier New" w:cs="Courier New"/>
          <w:lang w:val="en-US"/>
        </w:rPr>
      </w:pPr>
    </w:p>
    <w:p w:rsidR="009B064D" w:rsidRPr="00BF5FAC" w:rsidDel="00CA0AC0" w:rsidRDefault="009B064D" w:rsidP="00CF3BEE">
      <w:pPr>
        <w:pStyle w:val="Csakszveg"/>
        <w:rPr>
          <w:del w:id="55" w:author="rolivida" w:date="2013-08-07T22:31:00Z"/>
          <w:rFonts w:ascii="Courier New" w:hAnsi="Courier New" w:cs="Courier New"/>
          <w:lang w:val="en-US"/>
        </w:rPr>
      </w:pPr>
      <w:r w:rsidRPr="00BF5FAC">
        <w:rPr>
          <w:rFonts w:ascii="Courier New" w:hAnsi="Courier New" w:cs="Courier New"/>
          <w:lang w:val="en-US"/>
        </w:rPr>
        <w:t xml:space="preserve">Both examples involved utilization of computational resources owned by the users to perform a highly parallelized task that the users perceived as common good, but </w:t>
      </w:r>
      <w:ins w:id="56" w:author="rolivida" w:date="2013-08-07T17:56:00Z">
        <w:r w:rsidR="0022227F">
          <w:rPr>
            <w:rFonts w:ascii="Courier New" w:hAnsi="Courier New" w:cs="Courier New"/>
            <w:lang w:val="en-US"/>
          </w:rPr>
          <w:t xml:space="preserve">they </w:t>
        </w:r>
      </w:ins>
      <w:r w:rsidRPr="00BF5FAC">
        <w:rPr>
          <w:rFonts w:ascii="Courier New" w:hAnsi="Courier New" w:cs="Courier New"/>
          <w:lang w:val="en-US"/>
        </w:rPr>
        <w:t xml:space="preserve">didn't benefit directly from the results of their work. In both cases, users received an input that they processed based on a given algorithm. The tasks were not personalized. </w:t>
      </w:r>
      <w:proofErr w:type="spellStart"/>
      <w:r w:rsidRPr="00BF5FAC">
        <w:rPr>
          <w:rFonts w:ascii="Courier New" w:hAnsi="Courier New" w:cs="Courier New"/>
          <w:lang w:val="en-US"/>
        </w:rPr>
        <w:t>S</w:t>
      </w:r>
      <w:ins w:id="57" w:author="rolivida" w:date="2013-08-07T17:57:00Z">
        <w:r w:rsidR="003E6697">
          <w:rPr>
            <w:rFonts w:ascii="Courier New" w:hAnsi="Courier New" w:cs="Courier New"/>
            <w:lang w:val="en-US"/>
          </w:rPr>
          <w:t>ETI</w:t>
        </w:r>
      </w:ins>
      <w:del w:id="58" w:author="rolivida" w:date="2013-08-07T17:57:00Z">
        <w:r w:rsidRPr="00BF5FAC" w:rsidDel="003E6697">
          <w:rPr>
            <w:rFonts w:ascii="Courier New" w:hAnsi="Courier New" w:cs="Courier New"/>
            <w:lang w:val="en-US"/>
          </w:rPr>
          <w:delText>eti</w:delText>
        </w:r>
      </w:del>
      <w:r w:rsidRPr="00BF5FAC">
        <w:rPr>
          <w:rFonts w:ascii="Courier New" w:hAnsi="Courier New" w:cs="Courier New"/>
          <w:lang w:val="en-US"/>
        </w:rPr>
        <w:t>@</w:t>
      </w:r>
      <w:ins w:id="59" w:author="rolivida" w:date="2013-08-07T17:57:00Z">
        <w:r w:rsidR="003E6697">
          <w:rPr>
            <w:rFonts w:ascii="Courier New" w:hAnsi="Courier New" w:cs="Courier New"/>
            <w:lang w:val="en-US"/>
          </w:rPr>
          <w:t>h</w:t>
        </w:r>
      </w:ins>
      <w:del w:id="60" w:author="rolivida" w:date="2013-08-07T17:57:00Z">
        <w:r w:rsidRPr="00BF5FAC" w:rsidDel="003E6697">
          <w:rPr>
            <w:rFonts w:ascii="Courier New" w:hAnsi="Courier New" w:cs="Courier New"/>
            <w:lang w:val="en-US"/>
          </w:rPr>
          <w:delText>H</w:delText>
        </w:r>
      </w:del>
      <w:r w:rsidRPr="00BF5FAC">
        <w:rPr>
          <w:rFonts w:ascii="Courier New" w:hAnsi="Courier New" w:cs="Courier New"/>
          <w:lang w:val="en-US"/>
        </w:rPr>
        <w:t>ome's</w:t>
      </w:r>
      <w:proofErr w:type="spellEnd"/>
      <w:r w:rsidRPr="00BF5FAC">
        <w:rPr>
          <w:rFonts w:ascii="Courier New" w:hAnsi="Courier New" w:cs="Courier New"/>
          <w:lang w:val="en-US"/>
        </w:rPr>
        <w:t xml:space="preserve"> tasks were solely performed by a machine, while Google Image games had to be solved by human users. </w:t>
      </w:r>
      <w:del w:id="61" w:author="rolivida" w:date="2013-08-07T22:31:00Z">
        <w:r w:rsidRPr="00BF5FAC" w:rsidDel="00CA0AC0">
          <w:rPr>
            <w:rFonts w:ascii="Courier New" w:hAnsi="Courier New" w:cs="Courier New"/>
            <w:lang w:val="en-US"/>
          </w:rPr>
          <w:delText>In both examples users had extrinsic motivators.</w:delText>
        </w:r>
      </w:del>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Participatory sensing </w:t>
      </w:r>
      <w:ins w:id="62" w:author="rolivida" w:date="2013-08-07T18:16:00Z">
        <w:r w:rsidR="003855FA">
          <w:rPr>
            <w:rFonts w:ascii="Courier New" w:hAnsi="Courier New" w:cs="Courier New"/>
            <w:lang w:val="en-US"/>
          </w:rPr>
          <w:t xml:space="preserve">on the other hand </w:t>
        </w:r>
      </w:ins>
      <w:r w:rsidRPr="00BF5FAC">
        <w:rPr>
          <w:rFonts w:ascii="Courier New" w:hAnsi="Courier New" w:cs="Courier New"/>
          <w:lang w:val="en-US"/>
        </w:rPr>
        <w:t xml:space="preserve">involves </w:t>
      </w:r>
      <w:ins w:id="63" w:author="rolivida" w:date="2013-08-07T22:32:00Z">
        <w:r w:rsidR="00CA0AC0">
          <w:rPr>
            <w:rFonts w:ascii="Courier New" w:hAnsi="Courier New" w:cs="Courier New"/>
            <w:lang w:val="en-US"/>
          </w:rPr>
          <w:t xml:space="preserve">distributed </w:t>
        </w:r>
      </w:ins>
      <w:r w:rsidRPr="00BF5FAC">
        <w:rPr>
          <w:rFonts w:ascii="Courier New" w:hAnsi="Courier New" w:cs="Courier New"/>
          <w:lang w:val="en-US"/>
        </w:rPr>
        <w:t xml:space="preserve">data </w:t>
      </w:r>
      <w:proofErr w:type="gramStart"/>
      <w:r w:rsidRPr="00BF5FAC">
        <w:rPr>
          <w:rFonts w:ascii="Courier New" w:hAnsi="Courier New" w:cs="Courier New"/>
          <w:lang w:val="en-US"/>
        </w:rPr>
        <w:t xml:space="preserve">collection </w:t>
      </w:r>
      <w:proofErr w:type="gramEnd"/>
      <w:del w:id="64" w:author="rolivida" w:date="2013-08-07T22:32:00Z">
        <w:r w:rsidRPr="00BF5FAC" w:rsidDel="00CA0AC0">
          <w:rPr>
            <w:rFonts w:ascii="Courier New" w:hAnsi="Courier New" w:cs="Courier New"/>
            <w:lang w:val="en-US"/>
          </w:rPr>
          <w:delText>outside of the system</w:delText>
        </w:r>
      </w:del>
      <w:r w:rsidRPr="00BF5FAC">
        <w:rPr>
          <w:rFonts w:ascii="Courier New" w:hAnsi="Courier New" w:cs="Courier New"/>
          <w:lang w:val="en-US"/>
        </w:rPr>
        <w:t>. Sensing can be automated</w:t>
      </w:r>
      <w:ins w:id="65" w:author="rolivida" w:date="2013-08-07T17:59:00Z">
        <w:r w:rsidR="003E6697">
          <w:rPr>
            <w:rFonts w:ascii="Courier New" w:hAnsi="Courier New" w:cs="Courier New"/>
            <w:lang w:val="en-US"/>
          </w:rPr>
          <w:t>,</w:t>
        </w:r>
      </w:ins>
      <w:r w:rsidRPr="00BF5FAC">
        <w:rPr>
          <w:rFonts w:ascii="Courier New" w:hAnsi="Courier New" w:cs="Courier New"/>
          <w:lang w:val="en-US"/>
        </w:rPr>
        <w:t xml:space="preserve"> or can involve the active participation of the user. Before smartphones, sensing was </w:t>
      </w:r>
      <w:ins w:id="66" w:author="rolivida" w:date="2013-08-07T18:18:00Z">
        <w:r w:rsidR="00805F5F">
          <w:rPr>
            <w:rFonts w:ascii="Courier New" w:hAnsi="Courier New" w:cs="Courier New"/>
            <w:lang w:val="en-US"/>
          </w:rPr>
          <w:t xml:space="preserve">usually done through mostly fixed sensors that were deployed to monitor a given phenomenon at a specific location. They were not able to </w:t>
        </w:r>
        <w:r w:rsidR="00805F5F">
          <w:rPr>
            <w:rFonts w:ascii="Courier New" w:hAnsi="Courier New" w:cs="Courier New"/>
            <w:lang w:val="en-US"/>
          </w:rPr>
          <w:lastRenderedPageBreak/>
          <w:t>move, and they had very restricted computational</w:t>
        </w:r>
      </w:ins>
      <w:ins w:id="67" w:author="rolivida" w:date="2013-08-07T18:21:00Z">
        <w:r w:rsidR="00805F5F">
          <w:rPr>
            <w:rFonts w:ascii="Courier New" w:hAnsi="Courier New" w:cs="Courier New"/>
            <w:lang w:val="en-US"/>
          </w:rPr>
          <w:t xml:space="preserve">, </w:t>
        </w:r>
      </w:ins>
      <w:ins w:id="68" w:author="rolivida" w:date="2013-08-07T18:18:00Z">
        <w:r w:rsidR="00805F5F">
          <w:rPr>
            <w:rFonts w:ascii="Courier New" w:hAnsi="Courier New" w:cs="Courier New"/>
            <w:lang w:val="en-US"/>
          </w:rPr>
          <w:t xml:space="preserve">memory </w:t>
        </w:r>
      </w:ins>
      <w:ins w:id="69" w:author="rolivida" w:date="2013-08-07T18:21:00Z">
        <w:r w:rsidR="00805F5F">
          <w:rPr>
            <w:rFonts w:ascii="Courier New" w:hAnsi="Courier New" w:cs="Courier New"/>
            <w:lang w:val="en-US"/>
          </w:rPr>
          <w:t xml:space="preserve">and communication </w:t>
        </w:r>
      </w:ins>
      <w:ins w:id="70" w:author="rolivida" w:date="2013-08-07T18:18:00Z">
        <w:r w:rsidR="00805F5F">
          <w:rPr>
            <w:rFonts w:ascii="Courier New" w:hAnsi="Courier New" w:cs="Courier New"/>
            <w:lang w:val="en-US"/>
          </w:rPr>
          <w:t>resources</w:t>
        </w:r>
      </w:ins>
      <w:ins w:id="71" w:author="rolivida" w:date="2013-08-07T18:21:00Z">
        <w:r w:rsidR="00805F5F">
          <w:rPr>
            <w:rFonts w:ascii="Courier New" w:hAnsi="Courier New" w:cs="Courier New"/>
            <w:lang w:val="en-US"/>
          </w:rPr>
          <w:t xml:space="preserve">, so as to spare their very limited batteries. </w:t>
        </w:r>
      </w:ins>
      <w:ins w:id="72" w:author="rolivida" w:date="2013-08-07T18:23:00Z">
        <w:r w:rsidR="00805F5F">
          <w:rPr>
            <w:rFonts w:ascii="Courier New" w:hAnsi="Courier New" w:cs="Courier New"/>
            <w:lang w:val="en-US"/>
          </w:rPr>
          <w:t>I</w:t>
        </w:r>
      </w:ins>
      <w:ins w:id="73" w:author="rolivida" w:date="2013-08-07T18:21:00Z">
        <w:r w:rsidR="00805F5F">
          <w:rPr>
            <w:rFonts w:ascii="Courier New" w:hAnsi="Courier New" w:cs="Courier New"/>
            <w:lang w:val="en-US"/>
          </w:rPr>
          <w:t>n case those batteries were depl</w:t>
        </w:r>
      </w:ins>
      <w:ins w:id="74" w:author="rolivida" w:date="2013-08-07T18:22:00Z">
        <w:r w:rsidR="00805F5F">
          <w:rPr>
            <w:rFonts w:ascii="Courier New" w:hAnsi="Courier New" w:cs="Courier New"/>
            <w:lang w:val="en-US"/>
          </w:rPr>
          <w:t>e</w:t>
        </w:r>
      </w:ins>
      <w:ins w:id="75" w:author="rolivida" w:date="2013-08-07T18:21:00Z">
        <w:r w:rsidR="00805F5F">
          <w:rPr>
            <w:rFonts w:ascii="Courier New" w:hAnsi="Courier New" w:cs="Courier New"/>
            <w:lang w:val="en-US"/>
          </w:rPr>
          <w:t xml:space="preserve">ted, </w:t>
        </w:r>
      </w:ins>
      <w:ins w:id="76" w:author="rolivida" w:date="2013-08-07T18:22:00Z">
        <w:r w:rsidR="00805F5F">
          <w:rPr>
            <w:rFonts w:ascii="Courier New" w:hAnsi="Courier New" w:cs="Courier New"/>
            <w:lang w:val="en-US"/>
          </w:rPr>
          <w:t xml:space="preserve">sensors had to be collected, recharged and redeployed, which was a very cumbersome, and sometimes even impossible task. </w:t>
        </w:r>
      </w:ins>
      <w:del w:id="77" w:author="rolivida" w:date="2013-08-07T18:23:00Z">
        <w:r w:rsidRPr="00BF5FAC" w:rsidDel="00805F5F">
          <w:rPr>
            <w:rFonts w:ascii="Courier New" w:hAnsi="Courier New" w:cs="Courier New"/>
            <w:lang w:val="en-US"/>
          </w:rPr>
          <w:delText xml:space="preserve">either done through expensive Internet-connected sensors or with the participation of the user through fixed personal computers. Sensors had to be deployed, </w:delText>
        </w:r>
      </w:del>
      <w:del w:id="78" w:author="rolivida" w:date="2013-08-07T18:10:00Z">
        <w:r w:rsidRPr="00BF5FAC" w:rsidDel="003855FA">
          <w:rPr>
            <w:rFonts w:ascii="Courier New" w:hAnsi="Courier New" w:cs="Courier New"/>
            <w:lang w:val="en-US"/>
          </w:rPr>
          <w:delText xml:space="preserve">and </w:delText>
        </w:r>
      </w:del>
      <w:del w:id="79" w:author="rolivida" w:date="2013-08-07T18:23:00Z">
        <w:r w:rsidRPr="00BF5FAC" w:rsidDel="00805F5F">
          <w:rPr>
            <w:rFonts w:ascii="Courier New" w:hAnsi="Courier New" w:cs="Courier New"/>
            <w:lang w:val="en-US"/>
          </w:rPr>
          <w:delText>sensing involv</w:delText>
        </w:r>
      </w:del>
      <w:del w:id="80" w:author="rolivida" w:date="2013-08-07T18:08:00Z">
        <w:r w:rsidRPr="00BF5FAC" w:rsidDel="003855FA">
          <w:rPr>
            <w:rFonts w:ascii="Courier New" w:hAnsi="Courier New" w:cs="Courier New"/>
            <w:lang w:val="en-US"/>
          </w:rPr>
          <w:delText>ing</w:delText>
        </w:r>
      </w:del>
      <w:del w:id="81" w:author="rolivida" w:date="2013-08-07T18:23:00Z">
        <w:r w:rsidRPr="00BF5FAC" w:rsidDel="00805F5F">
          <w:rPr>
            <w:rFonts w:ascii="Courier New" w:hAnsi="Courier New" w:cs="Courier New"/>
            <w:lang w:val="en-US"/>
          </w:rPr>
          <w:delText xml:space="preserve"> the user </w:delText>
        </w:r>
      </w:del>
      <w:del w:id="82" w:author="rolivida" w:date="2013-08-07T18:12:00Z">
        <w:r w:rsidRPr="00BF5FAC" w:rsidDel="003855FA">
          <w:rPr>
            <w:rFonts w:ascii="Courier New" w:hAnsi="Courier New" w:cs="Courier New"/>
            <w:lang w:val="en-US"/>
          </w:rPr>
          <w:delText xml:space="preserve">had </w:delText>
        </w:r>
      </w:del>
      <w:del w:id="83" w:author="rolivida" w:date="2013-08-07T18:23:00Z">
        <w:r w:rsidRPr="00BF5FAC" w:rsidDel="00805F5F">
          <w:rPr>
            <w:rFonts w:ascii="Courier New" w:hAnsi="Courier New" w:cs="Courier New"/>
            <w:lang w:val="en-US"/>
          </w:rPr>
          <w:delText>large delay</w:delText>
        </w:r>
      </w:del>
      <w:del w:id="84" w:author="rolivida" w:date="2013-08-07T18:12:00Z">
        <w:r w:rsidRPr="00BF5FAC" w:rsidDel="003855FA">
          <w:rPr>
            <w:rFonts w:ascii="Courier New" w:hAnsi="Courier New" w:cs="Courier New"/>
            <w:lang w:val="en-US"/>
          </w:rPr>
          <w:delText xml:space="preserve"> and required considerable effort from the part of the user</w:delText>
        </w:r>
      </w:del>
      <w:del w:id="85" w:author="rolivida" w:date="2013-08-07T18:23:00Z">
        <w:r w:rsidRPr="00BF5FAC" w:rsidDel="00805F5F">
          <w:rPr>
            <w:rFonts w:ascii="Courier New" w:hAnsi="Courier New" w:cs="Courier New"/>
            <w:lang w:val="en-US"/>
          </w:rPr>
          <w:delText xml:space="preserve">. </w:delText>
        </w:r>
      </w:del>
      <w:r w:rsidRPr="00BF5FAC">
        <w:rPr>
          <w:rFonts w:ascii="Courier New" w:hAnsi="Courier New" w:cs="Courier New"/>
          <w:lang w:val="en-US"/>
        </w:rPr>
        <w:t xml:space="preserve">The evolution of smartphones </w:t>
      </w:r>
      <w:ins w:id="86" w:author="rolivida" w:date="2013-08-07T22:34:00Z">
        <w:r w:rsidR="00CA0AC0">
          <w:rPr>
            <w:rFonts w:ascii="Courier New" w:hAnsi="Courier New" w:cs="Courier New"/>
            <w:lang w:val="en-US"/>
          </w:rPr>
          <w:t>opened the way for</w:t>
        </w:r>
      </w:ins>
      <w:del w:id="87" w:author="rolivida" w:date="2013-08-07T22:34:00Z">
        <w:r w:rsidRPr="00BF5FAC" w:rsidDel="00CA0AC0">
          <w:rPr>
            <w:rFonts w:ascii="Courier New" w:hAnsi="Courier New" w:cs="Courier New"/>
            <w:lang w:val="en-US"/>
          </w:rPr>
          <w:delText>eased</w:delText>
        </w:r>
      </w:del>
      <w:r w:rsidRPr="00BF5FAC">
        <w:rPr>
          <w:rFonts w:ascii="Courier New" w:hAnsi="Courier New" w:cs="Courier New"/>
          <w:lang w:val="en-US"/>
        </w:rPr>
        <w:t xml:space="preserve"> many new complex sensing applications. Smartphones have the connectivity that enable</w:t>
      </w:r>
      <w:ins w:id="88" w:author="rolivida" w:date="2013-08-07T18:23:00Z">
        <w:r w:rsidR="00805F5F">
          <w:rPr>
            <w:rFonts w:ascii="Courier New" w:hAnsi="Courier New" w:cs="Courier New"/>
            <w:lang w:val="en-US"/>
          </w:rPr>
          <w:t>s</w:t>
        </w:r>
      </w:ins>
      <w:r w:rsidRPr="00BF5FAC">
        <w:rPr>
          <w:rFonts w:ascii="Courier New" w:hAnsi="Courier New" w:cs="Courier New"/>
          <w:lang w:val="en-US"/>
        </w:rPr>
        <w:t xml:space="preserve"> real time, high bandwidth communication. The devices can access precise location data, and are equipped with a wide range of sensors from cameras and microphones to accelerometers, gyroscopes and barometers. New mobile operating systems offer many seamless ways for the sensing system to prompt for user input.</w:t>
      </w:r>
      <w:ins w:id="89" w:author="rolivida" w:date="2013-08-07T18:24:00Z">
        <w:r w:rsidR="00805F5F">
          <w:rPr>
            <w:rFonts w:ascii="Courier New" w:hAnsi="Courier New" w:cs="Courier New"/>
            <w:lang w:val="en-US"/>
          </w:rPr>
          <w:t xml:space="preserve"> In addition, smartphones are owned by individuals who recharge them regularly, so energy efficiency becomes less critical.</w:t>
        </w:r>
      </w:ins>
    </w:p>
    <w:p w:rsidR="009B064D" w:rsidRDefault="009B064D" w:rsidP="00CF3BEE">
      <w:pPr>
        <w:pStyle w:val="Csakszveg"/>
        <w:rPr>
          <w:ins w:id="90" w:author="rolivida" w:date="2013-08-07T18:29:00Z"/>
          <w:rFonts w:ascii="Courier New" w:hAnsi="Courier New" w:cs="Courier New"/>
          <w:lang w:val="en-US"/>
        </w:rPr>
      </w:pPr>
    </w:p>
    <w:p w:rsidR="001821B4" w:rsidRDefault="001821B4" w:rsidP="00CF3BEE">
      <w:pPr>
        <w:pStyle w:val="Csakszveg"/>
        <w:rPr>
          <w:ins w:id="91" w:author="rolivida" w:date="2013-08-07T18:29:00Z"/>
          <w:rFonts w:ascii="Courier New" w:hAnsi="Courier New" w:cs="Courier New"/>
          <w:lang w:val="en-US"/>
        </w:rPr>
      </w:pPr>
      <w:ins w:id="92" w:author="rolivida" w:date="2013-08-07T18:29:00Z">
        <w:r>
          <w:rPr>
            <w:rFonts w:ascii="Courier New" w:hAnsi="Courier New" w:cs="Courier New"/>
            <w:lang w:val="en-US"/>
          </w:rPr>
          <w:t xml:space="preserve">Given these possibilities, </w:t>
        </w:r>
      </w:ins>
      <w:ins w:id="93" w:author="rolivida" w:date="2013-08-07T18:34:00Z">
        <w:r>
          <w:rPr>
            <w:rFonts w:ascii="Courier New" w:hAnsi="Courier New" w:cs="Courier New"/>
            <w:lang w:val="en-US"/>
          </w:rPr>
          <w:t xml:space="preserve">a large number of </w:t>
        </w:r>
      </w:ins>
      <w:ins w:id="94" w:author="rolivida" w:date="2013-08-07T18:33:00Z">
        <w:r>
          <w:rPr>
            <w:rFonts w:ascii="Courier New" w:hAnsi="Courier New" w:cs="Courier New"/>
            <w:lang w:val="en-US"/>
          </w:rPr>
          <w:t>smartphone-based crowd-sensing applications</w:t>
        </w:r>
      </w:ins>
      <w:ins w:id="95" w:author="rolivida" w:date="2013-08-07T18:34:00Z">
        <w:r>
          <w:rPr>
            <w:rFonts w:ascii="Courier New" w:hAnsi="Courier New" w:cs="Courier New"/>
            <w:lang w:val="en-US"/>
          </w:rPr>
          <w:t xml:space="preserve"> emerged recently. However, on one hand, </w:t>
        </w:r>
      </w:ins>
      <w:ins w:id="96" w:author="rolivida" w:date="2013-08-07T18:35:00Z">
        <w:r>
          <w:rPr>
            <w:rFonts w:ascii="Courier New" w:hAnsi="Courier New" w:cs="Courier New"/>
            <w:lang w:val="en-US"/>
          </w:rPr>
          <w:t xml:space="preserve">all these applications have several common parts (e.g., communication with the sensor, data collection, data sending, </w:t>
        </w:r>
      </w:ins>
      <w:ins w:id="97" w:author="rolivida" w:date="2013-08-07T18:41:00Z">
        <w:r w:rsidR="00236276">
          <w:rPr>
            <w:rFonts w:ascii="Courier New" w:hAnsi="Courier New" w:cs="Courier New"/>
            <w:lang w:val="en-US"/>
          </w:rPr>
          <w:t xml:space="preserve">or </w:t>
        </w:r>
      </w:ins>
      <w:ins w:id="98" w:author="rolivida" w:date="2013-08-07T18:35:00Z">
        <w:r>
          <w:rPr>
            <w:rFonts w:ascii="Courier New" w:hAnsi="Courier New" w:cs="Courier New"/>
            <w:lang w:val="en-US"/>
          </w:rPr>
          <w:t>data processing</w:t>
        </w:r>
      </w:ins>
      <w:ins w:id="99" w:author="rolivida" w:date="2013-08-07T22:36:00Z">
        <w:r w:rsidR="002411E5">
          <w:rPr>
            <w:rFonts w:ascii="Courier New" w:hAnsi="Courier New" w:cs="Courier New"/>
            <w:lang w:val="en-US"/>
          </w:rPr>
          <w:t xml:space="preserve"> modules</w:t>
        </w:r>
      </w:ins>
      <w:ins w:id="100" w:author="rolivida" w:date="2013-08-07T18:35:00Z">
        <w:r>
          <w:rPr>
            <w:rFonts w:ascii="Courier New" w:hAnsi="Courier New" w:cs="Courier New"/>
            <w:lang w:val="en-US"/>
          </w:rPr>
          <w:t>) which are written from scratch by each application developer.</w:t>
        </w:r>
      </w:ins>
      <w:ins w:id="101" w:author="rolivida" w:date="2013-08-07T18:38:00Z">
        <w:r>
          <w:rPr>
            <w:rFonts w:ascii="Courier New" w:hAnsi="Courier New" w:cs="Courier New"/>
            <w:lang w:val="en-US"/>
          </w:rPr>
          <w:t xml:space="preserve"> </w:t>
        </w:r>
      </w:ins>
      <w:ins w:id="102" w:author="rolivida" w:date="2013-08-07T18:41:00Z">
        <w:r w:rsidR="00236276">
          <w:rPr>
            <w:rFonts w:ascii="Courier New" w:hAnsi="Courier New" w:cs="Courier New"/>
            <w:lang w:val="en-US"/>
          </w:rPr>
          <w:t>I</w:t>
        </w:r>
      </w:ins>
      <w:ins w:id="103" w:author="rolivida" w:date="2013-08-07T18:40:00Z">
        <w:r w:rsidR="00236276">
          <w:rPr>
            <w:rFonts w:ascii="Courier New" w:hAnsi="Courier New" w:cs="Courier New"/>
            <w:lang w:val="en-US"/>
          </w:rPr>
          <w:t xml:space="preserve">n addition, if two </w:t>
        </w:r>
      </w:ins>
      <w:ins w:id="104" w:author="rolivida" w:date="2013-08-07T22:36:00Z">
        <w:r w:rsidR="002411E5">
          <w:rPr>
            <w:rFonts w:ascii="Courier New" w:hAnsi="Courier New" w:cs="Courier New"/>
            <w:lang w:val="en-US"/>
          </w:rPr>
          <w:t xml:space="preserve">or more </w:t>
        </w:r>
      </w:ins>
      <w:ins w:id="105" w:author="rolivida" w:date="2013-08-07T18:40:00Z">
        <w:r w:rsidR="00236276">
          <w:rPr>
            <w:rFonts w:ascii="Courier New" w:hAnsi="Courier New" w:cs="Courier New"/>
            <w:lang w:val="en-US"/>
          </w:rPr>
          <w:t xml:space="preserve">such applications run on the same phone, they will </w:t>
        </w:r>
      </w:ins>
      <w:ins w:id="106" w:author="rolivida" w:date="2013-08-07T22:37:00Z">
        <w:r w:rsidR="002411E5">
          <w:rPr>
            <w:rFonts w:ascii="Courier New" w:hAnsi="Courier New" w:cs="Courier New"/>
            <w:lang w:val="en-US"/>
          </w:rPr>
          <w:t>all</w:t>
        </w:r>
      </w:ins>
      <w:ins w:id="107" w:author="rolivida" w:date="2013-08-07T22:36:00Z">
        <w:r w:rsidR="002411E5">
          <w:rPr>
            <w:rFonts w:ascii="Courier New" w:hAnsi="Courier New" w:cs="Courier New"/>
            <w:lang w:val="en-US"/>
          </w:rPr>
          <w:t xml:space="preserve"> </w:t>
        </w:r>
      </w:ins>
      <w:ins w:id="108" w:author="rolivida" w:date="2013-08-07T18:41:00Z">
        <w:r w:rsidR="00236276">
          <w:rPr>
            <w:rFonts w:ascii="Courier New" w:hAnsi="Courier New" w:cs="Courier New"/>
            <w:lang w:val="en-US"/>
          </w:rPr>
          <w:t>consume memory and CPU resources in a redundant and unnecessary way.</w:t>
        </w:r>
      </w:ins>
      <w:ins w:id="109" w:author="rolivida" w:date="2013-08-07T18:40:00Z">
        <w:r w:rsidR="00236276">
          <w:rPr>
            <w:rFonts w:ascii="Courier New" w:hAnsi="Courier New" w:cs="Courier New"/>
            <w:lang w:val="en-US"/>
          </w:rPr>
          <w:t xml:space="preserve"> </w:t>
        </w:r>
      </w:ins>
      <w:ins w:id="110" w:author="rolivida" w:date="2013-08-07T18:41:00Z">
        <w:r w:rsidR="00236276">
          <w:rPr>
            <w:rFonts w:ascii="Courier New" w:hAnsi="Courier New" w:cs="Courier New"/>
            <w:lang w:val="en-US"/>
          </w:rPr>
          <w:t>O</w:t>
        </w:r>
      </w:ins>
      <w:ins w:id="111" w:author="rolivida" w:date="2013-08-07T18:38:00Z">
        <w:r>
          <w:rPr>
            <w:rFonts w:ascii="Courier New" w:hAnsi="Courier New" w:cs="Courier New"/>
            <w:lang w:val="en-US"/>
          </w:rPr>
          <w:t xml:space="preserve">n the other hand, </w:t>
        </w:r>
        <w:r w:rsidR="00236276">
          <w:rPr>
            <w:rFonts w:ascii="Courier New" w:hAnsi="Courier New" w:cs="Courier New"/>
            <w:lang w:val="en-US"/>
          </w:rPr>
          <w:t>once the application is written, a large “crowd” of users is</w:t>
        </w:r>
        <w:r w:rsidR="002411E5">
          <w:rPr>
            <w:rFonts w:ascii="Courier New" w:hAnsi="Courier New" w:cs="Courier New"/>
            <w:lang w:val="en-US"/>
          </w:rPr>
          <w:t xml:space="preserve"> needed to test, run and use th</w:t>
        </w:r>
      </w:ins>
      <w:ins w:id="112" w:author="rolivida" w:date="2013-08-07T22:37:00Z">
        <w:r w:rsidR="002411E5">
          <w:rPr>
            <w:rFonts w:ascii="Courier New" w:hAnsi="Courier New" w:cs="Courier New"/>
            <w:lang w:val="en-US"/>
          </w:rPr>
          <w:t>i</w:t>
        </w:r>
      </w:ins>
      <w:ins w:id="113" w:author="rolivida" w:date="2013-08-07T18:38:00Z">
        <w:r w:rsidR="00236276">
          <w:rPr>
            <w:rFonts w:ascii="Courier New" w:hAnsi="Courier New" w:cs="Courier New"/>
            <w:lang w:val="en-US"/>
          </w:rPr>
          <w:t>s application. Gathering such a crowd is however a difficult task, as the users should be motivated in a way to upload and run these specific applications</w:t>
        </w:r>
      </w:ins>
      <w:ins w:id="114" w:author="rolivida" w:date="2013-08-07T18:42:00Z">
        <w:r w:rsidR="00236276">
          <w:rPr>
            <w:rFonts w:ascii="Courier New" w:hAnsi="Courier New" w:cs="Courier New"/>
            <w:lang w:val="en-US"/>
          </w:rPr>
          <w:t xml:space="preserve"> on their personal devices.</w:t>
        </w:r>
      </w:ins>
      <w:ins w:id="115" w:author="rolivida" w:date="2013-08-07T18:38:00Z">
        <w:r w:rsidR="00236276">
          <w:rPr>
            <w:rFonts w:ascii="Courier New" w:hAnsi="Courier New" w:cs="Courier New"/>
            <w:lang w:val="en-US"/>
          </w:rPr>
          <w:t xml:space="preserve">  </w:t>
        </w:r>
      </w:ins>
      <w:ins w:id="116" w:author="rolivida" w:date="2013-08-07T18:35:00Z">
        <w:r>
          <w:rPr>
            <w:rFonts w:ascii="Courier New" w:hAnsi="Courier New" w:cs="Courier New"/>
            <w:lang w:val="en-US"/>
          </w:rPr>
          <w:t xml:space="preserve"> </w:t>
        </w:r>
      </w:ins>
      <w:ins w:id="117" w:author="rolivida" w:date="2013-08-07T18:33:00Z">
        <w:r>
          <w:rPr>
            <w:rFonts w:ascii="Courier New" w:hAnsi="Courier New" w:cs="Courier New"/>
            <w:lang w:val="en-US"/>
          </w:rPr>
          <w:t xml:space="preserve">  </w:t>
        </w:r>
      </w:ins>
    </w:p>
    <w:p w:rsidR="009B064D" w:rsidRPr="00BF5FAC" w:rsidRDefault="001821B4" w:rsidP="00CF3BEE">
      <w:pPr>
        <w:pStyle w:val="Csakszveg"/>
        <w:rPr>
          <w:rFonts w:ascii="Courier New" w:hAnsi="Courier New" w:cs="Courier New"/>
          <w:lang w:val="en-US"/>
        </w:rPr>
      </w:pPr>
      <w:ins w:id="118" w:author="rolivida" w:date="2013-08-07T18:29:00Z">
        <w:r>
          <w:rPr>
            <w:rFonts w:ascii="Courier New" w:hAnsi="Courier New" w:cs="Courier New"/>
            <w:lang w:val="en-US"/>
          </w:rPr>
          <w:t xml:space="preserve"> </w:t>
        </w:r>
      </w:ins>
    </w:p>
    <w:p w:rsidR="00F409E9" w:rsidRDefault="009B064D" w:rsidP="00F409E9">
      <w:pPr>
        <w:pStyle w:val="Csakszveg"/>
        <w:rPr>
          <w:ins w:id="119" w:author="rolivida" w:date="2013-08-08T00:35:00Z"/>
          <w:rFonts w:ascii="Courier New" w:hAnsi="Courier New" w:cs="Courier New"/>
          <w:lang w:val="en-US"/>
        </w:rPr>
      </w:pPr>
      <w:del w:id="120" w:author="rolivida" w:date="2013-08-07T18:43:00Z">
        <w:r w:rsidRPr="00BF5FAC" w:rsidDel="00236276">
          <w:rPr>
            <w:rFonts w:ascii="Courier New" w:hAnsi="Courier New" w:cs="Courier New"/>
            <w:lang w:val="en-US"/>
          </w:rPr>
          <w:delText xml:space="preserve">To exploit these possibilities we </w:delText>
        </w:r>
      </w:del>
      <w:del w:id="121" w:author="rolivida" w:date="2013-08-07T18:25:00Z">
        <w:r w:rsidRPr="00BF5FAC" w:rsidDel="00805F5F">
          <w:rPr>
            <w:rFonts w:ascii="Courier New" w:hAnsi="Courier New" w:cs="Courier New"/>
            <w:lang w:val="en-US"/>
          </w:rPr>
          <w:delText>offer</w:delText>
        </w:r>
      </w:del>
      <w:del w:id="122" w:author="rolivida" w:date="2013-08-07T18:43:00Z">
        <w:r w:rsidRPr="00BF5FAC" w:rsidDel="00236276">
          <w:rPr>
            <w:rFonts w:ascii="Courier New" w:hAnsi="Courier New" w:cs="Courier New"/>
            <w:lang w:val="en-US"/>
          </w:rPr>
          <w:delText xml:space="preserve"> DroidLab</w:delText>
        </w:r>
      </w:del>
      <w:r w:rsidRPr="00BF5FAC">
        <w:rPr>
          <w:rFonts w:ascii="Courier New" w:hAnsi="Courier New" w:cs="Courier New"/>
          <w:lang w:val="en-US"/>
        </w:rPr>
        <w:t xml:space="preserve">. </w:t>
      </w:r>
      <w:proofErr w:type="spellStart"/>
      <w:ins w:id="123" w:author="rolivida" w:date="2013-08-07T18:43:00Z">
        <w:r w:rsidR="00236276">
          <w:rPr>
            <w:rFonts w:ascii="Courier New" w:hAnsi="Courier New" w:cs="Courier New"/>
            <w:lang w:val="en-US"/>
          </w:rPr>
          <w:t>DroidLab</w:t>
        </w:r>
        <w:proofErr w:type="spellEnd"/>
        <w:r w:rsidR="00236276">
          <w:rPr>
            <w:rFonts w:ascii="Courier New" w:hAnsi="Courier New" w:cs="Courier New"/>
            <w:lang w:val="en-US"/>
          </w:rPr>
          <w:t xml:space="preserve"> is </w:t>
        </w:r>
      </w:ins>
      <w:ins w:id="124" w:author="rolivida" w:date="2013-08-07T22:42:00Z">
        <w:r w:rsidR="002411E5">
          <w:rPr>
            <w:rFonts w:ascii="Courier New" w:hAnsi="Courier New" w:cs="Courier New"/>
            <w:lang w:val="en-US"/>
          </w:rPr>
          <w:t xml:space="preserve">being </w:t>
        </w:r>
      </w:ins>
      <w:ins w:id="125" w:author="rolivida" w:date="2013-08-07T18:43:00Z">
        <w:r w:rsidR="00236276">
          <w:rPr>
            <w:rFonts w:ascii="Courier New" w:hAnsi="Courier New" w:cs="Courier New"/>
            <w:lang w:val="en-US"/>
          </w:rPr>
          <w:t>developed</w:t>
        </w:r>
      </w:ins>
      <w:ins w:id="126" w:author="rolivida" w:date="2013-08-07T22:42:00Z">
        <w:r w:rsidR="002411E5">
          <w:rPr>
            <w:rFonts w:ascii="Courier New" w:hAnsi="Courier New" w:cs="Courier New"/>
            <w:lang w:val="en-US"/>
          </w:rPr>
          <w:t xml:space="preserve"> </w:t>
        </w:r>
      </w:ins>
      <w:ins w:id="127" w:author="rolivida" w:date="2013-08-07T22:43:00Z">
        <w:r w:rsidR="002411E5">
          <w:rPr>
            <w:rFonts w:ascii="Courier New" w:hAnsi="Courier New" w:cs="Courier New"/>
            <w:lang w:val="en-US"/>
          </w:rPr>
          <w:t xml:space="preserve">to tackle exactly these issues. It </w:t>
        </w:r>
      </w:ins>
      <w:del w:id="128" w:author="rolivida" w:date="2013-08-07T22:43:00Z">
        <w:r w:rsidRPr="00BF5FAC" w:rsidDel="002411E5">
          <w:rPr>
            <w:rFonts w:ascii="Courier New" w:hAnsi="Courier New" w:cs="Courier New"/>
            <w:lang w:val="en-US"/>
          </w:rPr>
          <w:delText>DroidLab</w:delText>
        </w:r>
      </w:del>
      <w:r w:rsidRPr="00BF5FAC">
        <w:rPr>
          <w:rFonts w:ascii="Courier New" w:hAnsi="Courier New" w:cs="Courier New"/>
          <w:lang w:val="en-US"/>
        </w:rPr>
        <w:t xml:space="preserve"> is a cloud</w:t>
      </w:r>
      <w:ins w:id="129" w:author="rolivida" w:date="2013-08-07T22:43:00Z">
        <w:r w:rsidR="002411E5">
          <w:rPr>
            <w:rFonts w:ascii="Courier New" w:hAnsi="Courier New" w:cs="Courier New"/>
            <w:lang w:val="en-US"/>
          </w:rPr>
          <w:t>-</w:t>
        </w:r>
      </w:ins>
      <w:del w:id="130" w:author="rolivida" w:date="2013-08-07T22:43:00Z">
        <w:r w:rsidRPr="00BF5FAC" w:rsidDel="002411E5">
          <w:rPr>
            <w:rFonts w:ascii="Courier New" w:hAnsi="Courier New" w:cs="Courier New"/>
            <w:lang w:val="en-US"/>
          </w:rPr>
          <w:delText xml:space="preserve"> </w:delText>
        </w:r>
      </w:del>
      <w:r w:rsidRPr="00BF5FAC">
        <w:rPr>
          <w:rFonts w:ascii="Courier New" w:hAnsi="Courier New" w:cs="Courier New"/>
          <w:lang w:val="en-US"/>
        </w:rPr>
        <w:t xml:space="preserve">backed mobile framework </w:t>
      </w:r>
      <w:del w:id="131" w:author="rolivida" w:date="2013-08-07T22:44:00Z">
        <w:r w:rsidRPr="00BF5FAC" w:rsidDel="002411E5">
          <w:rPr>
            <w:rFonts w:ascii="Courier New" w:hAnsi="Courier New" w:cs="Courier New"/>
            <w:lang w:val="en-US"/>
          </w:rPr>
          <w:delText>still under development</w:delText>
        </w:r>
      </w:del>
      <w:del w:id="132" w:author="rolivida" w:date="2013-08-07T18:28:00Z">
        <w:r w:rsidRPr="00BF5FAC" w:rsidDel="00805F5F">
          <w:rPr>
            <w:rFonts w:ascii="Courier New" w:hAnsi="Courier New" w:cs="Courier New"/>
            <w:lang w:val="en-US"/>
          </w:rPr>
          <w:delText>,</w:delText>
        </w:r>
      </w:del>
      <w:r w:rsidRPr="00BF5FAC">
        <w:rPr>
          <w:rFonts w:ascii="Courier New" w:hAnsi="Courier New" w:cs="Courier New"/>
          <w:lang w:val="en-US"/>
        </w:rPr>
        <w:t xml:space="preserve"> that aims to solve key challenges of mobile crowd sourcing. </w:t>
      </w:r>
      <w:ins w:id="133" w:author="rolivida" w:date="2013-08-07T22:45:00Z">
        <w:r w:rsidR="002411E5">
          <w:rPr>
            <w:rFonts w:ascii="Courier New" w:hAnsi="Courier New" w:cs="Courier New"/>
            <w:lang w:val="en-US"/>
          </w:rPr>
          <w:t xml:space="preserve">First, it provides the </w:t>
        </w:r>
        <w:r w:rsidR="00584ED0">
          <w:rPr>
            <w:rFonts w:ascii="Courier New" w:hAnsi="Courier New" w:cs="Courier New"/>
            <w:lang w:val="en-US"/>
          </w:rPr>
          <w:t>research community and the mobile application developers with a</w:t>
        </w:r>
      </w:ins>
      <w:ins w:id="134" w:author="rolivida" w:date="2013-08-07T22:46:00Z">
        <w:r w:rsidR="00584ED0">
          <w:rPr>
            <w:rFonts w:ascii="Courier New" w:hAnsi="Courier New" w:cs="Courier New"/>
            <w:lang w:val="en-US"/>
          </w:rPr>
          <w:t xml:space="preserve">n easy-to-use skeleton on which they can readily build their own </w:t>
        </w:r>
      </w:ins>
      <w:ins w:id="135" w:author="rolivida" w:date="2013-08-07T22:48:00Z">
        <w:r w:rsidR="00584ED0">
          <w:rPr>
            <w:rFonts w:ascii="Courier New" w:hAnsi="Courier New" w:cs="Courier New"/>
            <w:lang w:val="en-US"/>
          </w:rPr>
          <w:t xml:space="preserve">crowd-sourcing </w:t>
        </w:r>
      </w:ins>
      <w:ins w:id="136" w:author="rolivida" w:date="2013-08-07T22:46:00Z">
        <w:r w:rsidR="00584ED0">
          <w:rPr>
            <w:rFonts w:ascii="Courier New" w:hAnsi="Courier New" w:cs="Courier New"/>
            <w:lang w:val="en-US"/>
          </w:rPr>
          <w:t>applications</w:t>
        </w:r>
      </w:ins>
      <w:ins w:id="137" w:author="rolivida" w:date="2013-08-07T22:48:00Z">
        <w:r w:rsidR="00584ED0">
          <w:rPr>
            <w:rFonts w:ascii="Courier New" w:hAnsi="Courier New" w:cs="Courier New"/>
            <w:lang w:val="en-US"/>
          </w:rPr>
          <w:t xml:space="preserve">, benefiting from the provided sensing and communication modules. </w:t>
        </w:r>
      </w:ins>
      <w:ins w:id="138" w:author="rolivida" w:date="2013-08-08T00:17:00Z">
        <w:r w:rsidR="002B6ADA">
          <w:rPr>
            <w:rFonts w:ascii="Courier New" w:hAnsi="Courier New" w:cs="Courier New"/>
            <w:lang w:val="en-US"/>
          </w:rPr>
          <w:t>S</w:t>
        </w:r>
      </w:ins>
      <w:ins w:id="139" w:author="rolivida" w:date="2013-08-08T00:16:00Z">
        <w:r w:rsidR="002B6ADA">
          <w:rPr>
            <w:rFonts w:ascii="Courier New" w:hAnsi="Courier New" w:cs="Courier New"/>
            <w:lang w:val="en-US"/>
          </w:rPr>
          <w:t xml:space="preserve">econd, the </w:t>
        </w:r>
        <w:proofErr w:type="spellStart"/>
        <w:r w:rsidR="002B6ADA">
          <w:rPr>
            <w:rFonts w:ascii="Courier New" w:hAnsi="Courier New" w:cs="Courier New"/>
            <w:lang w:val="en-US"/>
          </w:rPr>
          <w:t>DroidLab</w:t>
        </w:r>
        <w:proofErr w:type="spellEnd"/>
        <w:r w:rsidR="002B6ADA">
          <w:rPr>
            <w:rFonts w:ascii="Courier New" w:hAnsi="Courier New" w:cs="Courier New"/>
            <w:lang w:val="en-US"/>
          </w:rPr>
          <w:t xml:space="preserve"> framework will run on a large number of smartphones, </w:t>
        </w:r>
      </w:ins>
      <w:ins w:id="140" w:author="rolivida" w:date="2013-08-08T00:29:00Z">
        <w:r w:rsidR="00F409E9">
          <w:rPr>
            <w:rFonts w:ascii="Courier New" w:hAnsi="Courier New" w:cs="Courier New"/>
            <w:lang w:val="en-US"/>
          </w:rPr>
          <w:t>enabling application developers to</w:t>
        </w:r>
      </w:ins>
      <w:ins w:id="141" w:author="rolivida" w:date="2013-08-08T00:30:00Z">
        <w:r w:rsidR="00F409E9">
          <w:rPr>
            <w:rFonts w:ascii="Courier New" w:hAnsi="Courier New" w:cs="Courier New"/>
            <w:lang w:val="en-US"/>
          </w:rPr>
          <w:t xml:space="preserve"> upload their own code on these devices and test it on a </w:t>
        </w:r>
      </w:ins>
      <w:ins w:id="142" w:author="rolivida" w:date="2013-08-08T00:16:00Z">
        <w:r w:rsidR="002B6ADA">
          <w:rPr>
            <w:rFonts w:ascii="Courier New" w:hAnsi="Courier New" w:cs="Courier New"/>
            <w:lang w:val="en-US"/>
          </w:rPr>
          <w:t>large</w:t>
        </w:r>
      </w:ins>
      <w:ins w:id="143" w:author="rolivida" w:date="2013-08-08T00:17:00Z">
        <w:r w:rsidR="002B6ADA">
          <w:rPr>
            <w:rFonts w:ascii="Courier New" w:hAnsi="Courier New" w:cs="Courier New"/>
            <w:lang w:val="en-US"/>
          </w:rPr>
          <w:t>-</w:t>
        </w:r>
      </w:ins>
      <w:ins w:id="144" w:author="rolivida" w:date="2013-08-08T00:16:00Z">
        <w:r w:rsidR="002B6ADA">
          <w:rPr>
            <w:rFonts w:ascii="Courier New" w:hAnsi="Courier New" w:cs="Courier New"/>
            <w:lang w:val="en-US"/>
          </w:rPr>
          <w:t xml:space="preserve">scale </w:t>
        </w:r>
        <w:proofErr w:type="spellStart"/>
        <w:r w:rsidR="002B6ADA">
          <w:rPr>
            <w:rFonts w:ascii="Courier New" w:hAnsi="Courier New" w:cs="Courier New"/>
            <w:lang w:val="en-US"/>
          </w:rPr>
          <w:t>testbed</w:t>
        </w:r>
      </w:ins>
      <w:proofErr w:type="spellEnd"/>
      <w:ins w:id="145" w:author="rolivida" w:date="2013-08-08T00:32:00Z">
        <w:r w:rsidR="00F409E9">
          <w:rPr>
            <w:rFonts w:ascii="Courier New" w:hAnsi="Courier New" w:cs="Courier New"/>
            <w:lang w:val="en-US"/>
          </w:rPr>
          <w:t xml:space="preserve">. </w:t>
        </w:r>
      </w:ins>
    </w:p>
    <w:p w:rsidR="00F409E9" w:rsidRDefault="00F409E9" w:rsidP="00F409E9">
      <w:pPr>
        <w:pStyle w:val="Csakszveg"/>
        <w:rPr>
          <w:ins w:id="146" w:author="rolivida" w:date="2013-08-08T00:35:00Z"/>
          <w:rFonts w:ascii="Courier New" w:hAnsi="Courier New" w:cs="Courier New"/>
          <w:lang w:val="en-US"/>
        </w:rPr>
      </w:pPr>
    </w:p>
    <w:p w:rsidR="002411E5" w:rsidRDefault="00F409E9" w:rsidP="00F409E9">
      <w:pPr>
        <w:pStyle w:val="Csakszveg"/>
        <w:rPr>
          <w:ins w:id="147" w:author="rolivida" w:date="2013-08-07T22:44:00Z"/>
          <w:rFonts w:ascii="Courier New" w:hAnsi="Courier New" w:cs="Courier New"/>
          <w:lang w:val="en-US"/>
        </w:rPr>
      </w:pPr>
      <w:proofErr w:type="spellStart"/>
      <w:ins w:id="148" w:author="rolivida" w:date="2013-08-08T00:34:00Z">
        <w:r>
          <w:rPr>
            <w:rFonts w:ascii="Courier New" w:hAnsi="Courier New" w:cs="Courier New"/>
            <w:lang w:val="en-US"/>
          </w:rPr>
          <w:t>DroidLab</w:t>
        </w:r>
      </w:ins>
      <w:proofErr w:type="spellEnd"/>
      <w:ins w:id="149" w:author="rolivida" w:date="2013-08-08T00:35:00Z">
        <w:r>
          <w:rPr>
            <w:rFonts w:ascii="Courier New" w:hAnsi="Courier New" w:cs="Courier New"/>
            <w:lang w:val="en-US"/>
          </w:rPr>
          <w:t xml:space="preserve"> is being developed as part of the EIT ICT Labs </w:t>
        </w:r>
      </w:ins>
      <w:ins w:id="150" w:author="rolivida" w:date="2013-08-08T00:36:00Z">
        <w:r w:rsidR="009035C4">
          <w:rPr>
            <w:rFonts w:ascii="Courier New" w:hAnsi="Courier New" w:cs="Courier New"/>
            <w:lang w:val="en-US"/>
          </w:rPr>
          <w:t xml:space="preserve">FITTING </w:t>
        </w:r>
      </w:ins>
      <w:ins w:id="151" w:author="rolivida" w:date="2013-08-08T07:09:00Z">
        <w:r w:rsidR="00426CF1">
          <w:rPr>
            <w:rFonts w:ascii="Courier New" w:hAnsi="Courier New" w:cs="Courier New"/>
            <w:lang w:val="en-US"/>
          </w:rPr>
          <w:t xml:space="preserve">European </w:t>
        </w:r>
      </w:ins>
      <w:ins w:id="152" w:author="rolivida" w:date="2013-08-08T00:38:00Z">
        <w:r w:rsidR="009035C4">
          <w:rPr>
            <w:rFonts w:ascii="Courier New" w:hAnsi="Courier New" w:cs="Courier New"/>
            <w:lang w:val="en-US"/>
          </w:rPr>
          <w:t xml:space="preserve">research </w:t>
        </w:r>
      </w:ins>
      <w:ins w:id="153" w:author="rolivida" w:date="2013-08-08T00:39:00Z">
        <w:r w:rsidR="009035C4">
          <w:rPr>
            <w:rFonts w:ascii="Courier New" w:hAnsi="Courier New" w:cs="Courier New"/>
            <w:lang w:val="en-US"/>
          </w:rPr>
          <w:t xml:space="preserve">project, which aims to federate several large </w:t>
        </w:r>
      </w:ins>
      <w:ins w:id="154" w:author="rolivida" w:date="2013-08-08T00:40:00Z">
        <w:r w:rsidR="009035C4">
          <w:rPr>
            <w:rFonts w:ascii="Courier New" w:hAnsi="Courier New" w:cs="Courier New"/>
            <w:lang w:val="en-US"/>
          </w:rPr>
          <w:t>scale</w:t>
        </w:r>
      </w:ins>
      <w:ins w:id="155" w:author="rolivida" w:date="2013-08-08T00:39:00Z">
        <w:r w:rsidR="009035C4">
          <w:rPr>
            <w:rFonts w:ascii="Courier New" w:hAnsi="Courier New" w:cs="Courier New"/>
            <w:lang w:val="en-US"/>
          </w:rPr>
          <w:t xml:space="preserve"> </w:t>
        </w:r>
      </w:ins>
      <w:ins w:id="156" w:author="rolivida" w:date="2013-08-08T00:52:00Z">
        <w:r w:rsidR="00D655FE">
          <w:rPr>
            <w:rFonts w:ascii="Courier New" w:hAnsi="Courier New" w:cs="Courier New"/>
            <w:lang w:val="en-US"/>
          </w:rPr>
          <w:t xml:space="preserve">wired and wireless </w:t>
        </w:r>
      </w:ins>
      <w:proofErr w:type="spellStart"/>
      <w:ins w:id="157" w:author="rolivida" w:date="2013-08-08T00:40:00Z">
        <w:r w:rsidR="009035C4">
          <w:rPr>
            <w:rFonts w:ascii="Courier New" w:hAnsi="Courier New" w:cs="Courier New"/>
            <w:lang w:val="en-US"/>
          </w:rPr>
          <w:t>testbeds</w:t>
        </w:r>
        <w:proofErr w:type="spellEnd"/>
        <w:r w:rsidR="009035C4">
          <w:rPr>
            <w:rFonts w:ascii="Courier New" w:hAnsi="Courier New" w:cs="Courier New"/>
            <w:lang w:val="en-US"/>
          </w:rPr>
          <w:t xml:space="preserve">, such as </w:t>
        </w:r>
        <w:proofErr w:type="spellStart"/>
        <w:r w:rsidR="009035C4">
          <w:rPr>
            <w:rFonts w:ascii="Courier New" w:hAnsi="Courier New" w:cs="Courier New"/>
            <w:lang w:val="en-US"/>
          </w:rPr>
          <w:t>PlanetLab</w:t>
        </w:r>
      </w:ins>
      <w:proofErr w:type="spellEnd"/>
      <w:ins w:id="158" w:author="rolivida" w:date="2013-08-08T00:47:00Z">
        <w:r w:rsidR="009035C4">
          <w:rPr>
            <w:rFonts w:ascii="Courier New" w:hAnsi="Courier New" w:cs="Courier New"/>
            <w:lang w:val="en-US"/>
          </w:rPr>
          <w:t xml:space="preserve">, </w:t>
        </w:r>
        <w:proofErr w:type="spellStart"/>
        <w:r w:rsidR="009035C4">
          <w:rPr>
            <w:rFonts w:ascii="Courier New" w:hAnsi="Courier New" w:cs="Courier New"/>
            <w:lang w:val="en-US"/>
          </w:rPr>
          <w:t>OneLab</w:t>
        </w:r>
      </w:ins>
      <w:proofErr w:type="spellEnd"/>
      <w:ins w:id="159" w:author="rolivida" w:date="2013-08-08T00:41:00Z">
        <w:r w:rsidR="009035C4">
          <w:rPr>
            <w:rFonts w:ascii="Courier New" w:hAnsi="Courier New" w:cs="Courier New"/>
            <w:lang w:val="en-US"/>
          </w:rPr>
          <w:t xml:space="preserve"> or </w:t>
        </w:r>
        <w:proofErr w:type="spellStart"/>
        <w:r w:rsidR="009035C4">
          <w:rPr>
            <w:rFonts w:ascii="Courier New" w:hAnsi="Courier New" w:cs="Courier New"/>
            <w:lang w:val="en-US"/>
          </w:rPr>
          <w:t>SensLab</w:t>
        </w:r>
        <w:proofErr w:type="spellEnd"/>
        <w:r w:rsidR="009035C4">
          <w:rPr>
            <w:rFonts w:ascii="Courier New" w:hAnsi="Courier New" w:cs="Courier New"/>
            <w:lang w:val="en-US"/>
          </w:rPr>
          <w:t xml:space="preserve">. The goal of the project is to provide </w:t>
        </w:r>
      </w:ins>
      <w:ins w:id="160" w:author="rolivida" w:date="2013-08-08T00:44:00Z">
        <w:r w:rsidR="009035C4">
          <w:rPr>
            <w:rFonts w:ascii="Courier New" w:hAnsi="Courier New" w:cs="Courier New"/>
            <w:lang w:val="en-US"/>
          </w:rPr>
          <w:t xml:space="preserve">a common interface </w:t>
        </w:r>
      </w:ins>
      <w:ins w:id="161" w:author="rolivida" w:date="2013-08-08T00:56:00Z">
        <w:r w:rsidR="00D655FE">
          <w:rPr>
            <w:rFonts w:ascii="Courier New" w:hAnsi="Courier New" w:cs="Courier New"/>
            <w:lang w:val="en-US"/>
          </w:rPr>
          <w:t xml:space="preserve">and a transparent access </w:t>
        </w:r>
      </w:ins>
      <w:ins w:id="162" w:author="rolivida" w:date="2013-08-08T00:47:00Z">
        <w:r w:rsidR="009035C4">
          <w:rPr>
            <w:rFonts w:ascii="Courier New" w:hAnsi="Courier New" w:cs="Courier New"/>
            <w:lang w:val="en-US"/>
          </w:rPr>
          <w:t>to</w:t>
        </w:r>
      </w:ins>
      <w:ins w:id="163" w:author="rolivida" w:date="2013-08-08T00:48:00Z">
        <w:r w:rsidR="00D655FE">
          <w:rPr>
            <w:rFonts w:ascii="Courier New" w:hAnsi="Courier New" w:cs="Courier New"/>
            <w:lang w:val="en-US"/>
          </w:rPr>
          <w:t xml:space="preserve"> th</w:t>
        </w:r>
      </w:ins>
      <w:ins w:id="164" w:author="rolivida" w:date="2013-08-08T00:59:00Z">
        <w:r w:rsidR="00D655FE">
          <w:rPr>
            <w:rFonts w:ascii="Courier New" w:hAnsi="Courier New" w:cs="Courier New"/>
            <w:lang w:val="en-US"/>
          </w:rPr>
          <w:t>is large set of</w:t>
        </w:r>
      </w:ins>
      <w:ins w:id="165" w:author="rolivida" w:date="2013-08-08T00:48:00Z">
        <w:r w:rsidR="00D655FE">
          <w:rPr>
            <w:rFonts w:ascii="Courier New" w:hAnsi="Courier New" w:cs="Courier New"/>
            <w:lang w:val="en-US"/>
          </w:rPr>
          <w:t xml:space="preserve"> </w:t>
        </w:r>
      </w:ins>
      <w:ins w:id="166" w:author="rolivida" w:date="2013-08-08T00:58:00Z">
        <w:r w:rsidR="00D655FE">
          <w:rPr>
            <w:rFonts w:ascii="Courier New" w:hAnsi="Courier New" w:cs="Courier New"/>
            <w:lang w:val="en-US"/>
          </w:rPr>
          <w:t>heterogeneous resources</w:t>
        </w:r>
      </w:ins>
      <w:ins w:id="167" w:author="rolivida" w:date="2013-08-08T07:12:00Z">
        <w:r w:rsidR="00426CF1">
          <w:rPr>
            <w:rFonts w:ascii="Courier New" w:hAnsi="Courier New" w:cs="Courier New"/>
            <w:lang w:val="en-US"/>
          </w:rPr>
          <w:t xml:space="preserve">, enabling researchers to run experiments and test their various protocols and applications. </w:t>
        </w:r>
        <w:proofErr w:type="spellStart"/>
        <w:r w:rsidR="00426CF1">
          <w:rPr>
            <w:rFonts w:ascii="Courier New" w:hAnsi="Courier New" w:cs="Courier New"/>
            <w:lang w:val="en-US"/>
          </w:rPr>
          <w:t>DroidLab</w:t>
        </w:r>
        <w:proofErr w:type="spellEnd"/>
        <w:r w:rsidR="00426CF1">
          <w:rPr>
            <w:rFonts w:ascii="Courier New" w:hAnsi="Courier New" w:cs="Courier New"/>
            <w:lang w:val="en-US"/>
          </w:rPr>
          <w:t xml:space="preserve"> adds to FITTING the ability to support mobile </w:t>
        </w:r>
      </w:ins>
      <w:ins w:id="168" w:author="rolivida" w:date="2013-08-08T07:14:00Z">
        <w:r w:rsidR="00426CF1">
          <w:rPr>
            <w:rFonts w:ascii="Courier New" w:hAnsi="Courier New" w:cs="Courier New"/>
            <w:lang w:val="en-US"/>
          </w:rPr>
          <w:t>nodes and mobility scenarios, a feature</w:t>
        </w:r>
      </w:ins>
      <w:ins w:id="169" w:author="rolivida" w:date="2013-08-08T07:15:00Z">
        <w:r w:rsidR="00426CF1">
          <w:rPr>
            <w:rFonts w:ascii="Courier New" w:hAnsi="Courier New" w:cs="Courier New"/>
            <w:lang w:val="en-US"/>
          </w:rPr>
          <w:t xml:space="preserve"> that was not addressed </w:t>
        </w:r>
      </w:ins>
      <w:ins w:id="170" w:author="rolivida" w:date="2013-08-08T07:16:00Z">
        <w:r w:rsidR="00426CF1">
          <w:rPr>
            <w:rFonts w:ascii="Courier New" w:hAnsi="Courier New" w:cs="Courier New"/>
            <w:lang w:val="en-US"/>
          </w:rPr>
          <w:t>by the other</w:t>
        </w:r>
      </w:ins>
      <w:ins w:id="171" w:author="rolivida" w:date="2013-08-08T07:17:00Z">
        <w:r w:rsidR="00426CF1">
          <w:rPr>
            <w:rFonts w:ascii="Courier New" w:hAnsi="Courier New" w:cs="Courier New"/>
            <w:lang w:val="en-US"/>
          </w:rPr>
          <w:t xml:space="preserve">, previously mentioned </w:t>
        </w:r>
        <w:proofErr w:type="spellStart"/>
        <w:r w:rsidR="00426CF1">
          <w:rPr>
            <w:rFonts w:ascii="Courier New" w:hAnsi="Courier New" w:cs="Courier New"/>
            <w:lang w:val="en-US"/>
          </w:rPr>
          <w:t>testbeds</w:t>
        </w:r>
      </w:ins>
      <w:proofErr w:type="spellEnd"/>
      <w:ins w:id="172" w:author="rolivida" w:date="2013-08-08T07:16:00Z">
        <w:r w:rsidR="00426CF1">
          <w:rPr>
            <w:rFonts w:ascii="Courier New" w:hAnsi="Courier New" w:cs="Courier New"/>
            <w:lang w:val="en-US"/>
          </w:rPr>
          <w:t>.</w:t>
        </w:r>
      </w:ins>
      <w:ins w:id="173" w:author="rolivida" w:date="2013-08-08T07:14:00Z">
        <w:r w:rsidR="00426CF1">
          <w:rPr>
            <w:rFonts w:ascii="Courier New" w:hAnsi="Courier New" w:cs="Courier New"/>
            <w:lang w:val="en-US"/>
          </w:rPr>
          <w:t xml:space="preserve">  </w:t>
        </w:r>
      </w:ins>
      <w:ins w:id="174" w:author="rolivida" w:date="2013-08-08T07:12:00Z">
        <w:r w:rsidR="00426CF1">
          <w:rPr>
            <w:rFonts w:ascii="Courier New" w:hAnsi="Courier New" w:cs="Courier New"/>
            <w:lang w:val="en-US"/>
          </w:rPr>
          <w:t xml:space="preserve"> </w:t>
        </w:r>
      </w:ins>
      <w:ins w:id="175" w:author="rolivida" w:date="2013-08-08T01:01:00Z">
        <w:r w:rsidR="009B064D">
          <w:rPr>
            <w:rFonts w:ascii="Courier New" w:hAnsi="Courier New" w:cs="Courier New"/>
            <w:lang w:val="en-US"/>
          </w:rPr>
          <w:t xml:space="preserve"> </w:t>
        </w:r>
      </w:ins>
      <w:ins w:id="176" w:author="rolivida" w:date="2013-08-08T00:54:00Z">
        <w:r w:rsidR="00D655FE">
          <w:rPr>
            <w:rFonts w:ascii="Courier New" w:hAnsi="Courier New" w:cs="Courier New"/>
            <w:lang w:val="en-US"/>
          </w:rPr>
          <w:t xml:space="preserve"> </w:t>
        </w:r>
      </w:ins>
    </w:p>
    <w:p w:rsidR="002411E5" w:rsidRDefault="002411E5" w:rsidP="00CF3BEE">
      <w:pPr>
        <w:pStyle w:val="Csakszveg"/>
        <w:rPr>
          <w:ins w:id="177" w:author="rolivida" w:date="2013-08-07T22:44:00Z"/>
          <w:rFonts w:ascii="Courier New" w:hAnsi="Courier New" w:cs="Courier New"/>
          <w:lang w:val="en-US"/>
        </w:rPr>
      </w:pPr>
    </w:p>
    <w:p w:rsidR="009B064D" w:rsidRPr="00BF5FAC" w:rsidRDefault="00426CF1" w:rsidP="00CF3BEE">
      <w:pPr>
        <w:pStyle w:val="Csakszveg"/>
        <w:rPr>
          <w:rFonts w:ascii="Courier New" w:hAnsi="Courier New" w:cs="Courier New"/>
          <w:lang w:val="en-US"/>
        </w:rPr>
      </w:pPr>
      <w:ins w:id="178" w:author="rolivida" w:date="2013-08-08T07:17:00Z">
        <w:r>
          <w:rPr>
            <w:rFonts w:ascii="Courier New" w:hAnsi="Courier New" w:cs="Courier New"/>
            <w:lang w:val="en-US"/>
          </w:rPr>
          <w:t xml:space="preserve">The rest of this paper is organized as follows. First, as related work, </w:t>
        </w:r>
      </w:ins>
      <w:ins w:id="179" w:author="rolivida" w:date="2013-08-08T07:21:00Z">
        <w:r w:rsidR="00940E89">
          <w:rPr>
            <w:rFonts w:ascii="Courier New" w:hAnsi="Courier New" w:cs="Courier New"/>
            <w:lang w:val="en-US"/>
          </w:rPr>
          <w:t xml:space="preserve">in section II </w:t>
        </w:r>
      </w:ins>
      <w:del w:id="180" w:author="rolivida" w:date="2013-08-08T07:17:00Z">
        <w:r w:rsidR="009B064D" w:rsidRPr="00BF5FAC" w:rsidDel="00426CF1">
          <w:rPr>
            <w:rFonts w:ascii="Courier New" w:hAnsi="Courier New" w:cs="Courier New"/>
            <w:lang w:val="en-US"/>
          </w:rPr>
          <w:delText xml:space="preserve">In this article </w:delText>
        </w:r>
      </w:del>
      <w:r w:rsidR="009B064D" w:rsidRPr="00BF5FAC">
        <w:rPr>
          <w:rFonts w:ascii="Courier New" w:hAnsi="Courier New" w:cs="Courier New"/>
          <w:lang w:val="en-US"/>
        </w:rPr>
        <w:t xml:space="preserve">we </w:t>
      </w:r>
      <w:del w:id="181" w:author="rolivida" w:date="2013-08-08T07:17:00Z">
        <w:r w:rsidR="009B064D" w:rsidRPr="00BF5FAC" w:rsidDel="00426CF1">
          <w:rPr>
            <w:rFonts w:ascii="Courier New" w:hAnsi="Courier New" w:cs="Courier New"/>
            <w:lang w:val="en-US"/>
          </w:rPr>
          <w:delText>wi</w:delText>
        </w:r>
      </w:del>
      <w:del w:id="182" w:author="rolivida" w:date="2013-08-08T07:18:00Z">
        <w:r w:rsidR="009B064D" w:rsidRPr="00BF5FAC" w:rsidDel="00426CF1">
          <w:rPr>
            <w:rFonts w:ascii="Courier New" w:hAnsi="Courier New" w:cs="Courier New"/>
            <w:lang w:val="en-US"/>
          </w:rPr>
          <w:delText xml:space="preserve">ll </w:delText>
        </w:r>
      </w:del>
      <w:r w:rsidR="009B064D" w:rsidRPr="00BF5FAC">
        <w:rPr>
          <w:rFonts w:ascii="Courier New" w:hAnsi="Courier New" w:cs="Courier New"/>
          <w:lang w:val="en-US"/>
        </w:rPr>
        <w:t xml:space="preserve">present </w:t>
      </w:r>
      <w:ins w:id="183" w:author="rolivida" w:date="2013-08-08T07:18:00Z">
        <w:r>
          <w:rPr>
            <w:rFonts w:ascii="Courier New" w:hAnsi="Courier New" w:cs="Courier New"/>
            <w:lang w:val="en-US"/>
          </w:rPr>
          <w:t xml:space="preserve">some </w:t>
        </w:r>
      </w:ins>
      <w:del w:id="184" w:author="rolivida" w:date="2013-08-08T07:18:00Z">
        <w:r w:rsidR="009B064D" w:rsidRPr="00BF5FAC" w:rsidDel="00426CF1">
          <w:rPr>
            <w:rFonts w:ascii="Courier New" w:hAnsi="Courier New" w:cs="Courier New"/>
            <w:lang w:val="en-US"/>
          </w:rPr>
          <w:delText>successful and</w:delText>
        </w:r>
      </w:del>
      <w:r w:rsidR="009B064D" w:rsidRPr="00BF5FAC">
        <w:rPr>
          <w:rFonts w:ascii="Courier New" w:hAnsi="Courier New" w:cs="Courier New"/>
          <w:lang w:val="en-US"/>
        </w:rPr>
        <w:t xml:space="preserve"> promising mobile crowd sourcing application</w:t>
      </w:r>
      <w:ins w:id="185" w:author="rolivida" w:date="2013-08-08T07:18:00Z">
        <w:r>
          <w:rPr>
            <w:rFonts w:ascii="Courier New" w:hAnsi="Courier New" w:cs="Courier New"/>
            <w:lang w:val="en-US"/>
          </w:rPr>
          <w:t>s</w:t>
        </w:r>
      </w:ins>
      <w:r w:rsidR="009B064D" w:rsidRPr="00BF5FAC">
        <w:rPr>
          <w:rFonts w:ascii="Courier New" w:hAnsi="Courier New" w:cs="Courier New"/>
          <w:lang w:val="en-US"/>
        </w:rPr>
        <w:t xml:space="preserve"> and </w:t>
      </w:r>
      <w:del w:id="186" w:author="rolivida" w:date="2013-08-08T07:18:00Z">
        <w:r w:rsidR="009B064D" w:rsidRPr="00BF5FAC" w:rsidDel="00426CF1">
          <w:rPr>
            <w:rFonts w:ascii="Courier New" w:hAnsi="Courier New" w:cs="Courier New"/>
            <w:lang w:val="en-US"/>
          </w:rPr>
          <w:delText xml:space="preserve">crowd sourcing </w:delText>
        </w:r>
      </w:del>
      <w:r w:rsidR="009B064D" w:rsidRPr="00BF5FAC">
        <w:rPr>
          <w:rFonts w:ascii="Courier New" w:hAnsi="Courier New" w:cs="Courier New"/>
          <w:lang w:val="en-US"/>
        </w:rPr>
        <w:t xml:space="preserve">frameworks. </w:t>
      </w:r>
      <w:ins w:id="187" w:author="rolivida" w:date="2013-08-08T07:22:00Z">
        <w:r w:rsidR="00940E89">
          <w:rPr>
            <w:rFonts w:ascii="Courier New" w:hAnsi="Courier New" w:cs="Courier New"/>
            <w:lang w:val="en-US"/>
          </w:rPr>
          <w:t xml:space="preserve">In section III </w:t>
        </w:r>
      </w:ins>
      <w:del w:id="188" w:author="rolivida" w:date="2013-08-08T07:22:00Z">
        <w:r w:rsidR="009B064D" w:rsidRPr="00BF5FAC" w:rsidDel="00940E89">
          <w:rPr>
            <w:rFonts w:ascii="Courier New" w:hAnsi="Courier New" w:cs="Courier New"/>
            <w:lang w:val="en-US"/>
          </w:rPr>
          <w:delText>W</w:delText>
        </w:r>
      </w:del>
      <w:ins w:id="189" w:author="rolivida" w:date="2013-08-08T07:22:00Z">
        <w:r w:rsidR="00940E89">
          <w:rPr>
            <w:rFonts w:ascii="Courier New" w:hAnsi="Courier New" w:cs="Courier New"/>
            <w:lang w:val="en-US"/>
          </w:rPr>
          <w:t>w</w:t>
        </w:r>
      </w:ins>
      <w:r w:rsidR="009B064D" w:rsidRPr="00BF5FAC">
        <w:rPr>
          <w:rFonts w:ascii="Courier New" w:hAnsi="Courier New" w:cs="Courier New"/>
          <w:lang w:val="en-US"/>
        </w:rPr>
        <w:t xml:space="preserve">e </w:t>
      </w:r>
      <w:del w:id="190" w:author="rolivida" w:date="2013-08-08T07:22:00Z">
        <w:r w:rsidR="009B064D" w:rsidRPr="00BF5FAC" w:rsidDel="00940E89">
          <w:rPr>
            <w:rFonts w:ascii="Courier New" w:hAnsi="Courier New" w:cs="Courier New"/>
            <w:lang w:val="en-US"/>
          </w:rPr>
          <w:delText>will</w:delText>
        </w:r>
      </w:del>
      <w:r w:rsidR="009B064D" w:rsidRPr="00BF5FAC">
        <w:rPr>
          <w:rFonts w:ascii="Courier New" w:hAnsi="Courier New" w:cs="Courier New"/>
          <w:lang w:val="en-US"/>
        </w:rPr>
        <w:t xml:space="preserve"> identify the key challenges of mobile crowd sourcing and define the use cases for our </w:t>
      </w:r>
      <w:proofErr w:type="spellStart"/>
      <w:ins w:id="191" w:author="rolivida" w:date="2013-08-08T07:18:00Z">
        <w:r w:rsidR="00940E89">
          <w:rPr>
            <w:rFonts w:ascii="Courier New" w:hAnsi="Courier New" w:cs="Courier New"/>
            <w:lang w:val="en-US"/>
          </w:rPr>
          <w:t>DroidLab</w:t>
        </w:r>
        <w:proofErr w:type="spellEnd"/>
        <w:r w:rsidR="00940E89">
          <w:rPr>
            <w:rFonts w:ascii="Courier New" w:hAnsi="Courier New" w:cs="Courier New"/>
            <w:lang w:val="en-US"/>
          </w:rPr>
          <w:t xml:space="preserve"> </w:t>
        </w:r>
      </w:ins>
      <w:r w:rsidR="009B064D" w:rsidRPr="00BF5FAC">
        <w:rPr>
          <w:rFonts w:ascii="Courier New" w:hAnsi="Courier New" w:cs="Courier New"/>
          <w:lang w:val="en-US"/>
        </w:rPr>
        <w:t>framework. Then</w:t>
      </w:r>
      <w:ins w:id="192" w:author="rolivida" w:date="2013-08-08T07:19:00Z">
        <w:r w:rsidR="00940E89">
          <w:rPr>
            <w:rFonts w:ascii="Courier New" w:hAnsi="Courier New" w:cs="Courier New"/>
            <w:lang w:val="en-US"/>
          </w:rPr>
          <w:t>,</w:t>
        </w:r>
      </w:ins>
      <w:ins w:id="193" w:author="rolivida" w:date="2013-08-08T07:22:00Z">
        <w:r w:rsidR="00940E89">
          <w:rPr>
            <w:rFonts w:ascii="Courier New" w:hAnsi="Courier New" w:cs="Courier New"/>
            <w:lang w:val="en-US"/>
          </w:rPr>
          <w:t xml:space="preserve"> in section IV</w:t>
        </w:r>
      </w:ins>
      <w:ins w:id="194" w:author="rolivida" w:date="2013-08-08T07:19:00Z">
        <w:r w:rsidR="00940E89">
          <w:rPr>
            <w:rFonts w:ascii="Courier New" w:hAnsi="Courier New" w:cs="Courier New"/>
            <w:lang w:val="en-US"/>
          </w:rPr>
          <w:t xml:space="preserve"> we</w:t>
        </w:r>
      </w:ins>
      <w:r w:rsidR="009B064D" w:rsidRPr="00BF5FAC">
        <w:rPr>
          <w:rFonts w:ascii="Courier New" w:hAnsi="Courier New" w:cs="Courier New"/>
          <w:lang w:val="en-US"/>
        </w:rPr>
        <w:t xml:space="preserve"> present the architecture and design of our solution and </w:t>
      </w:r>
      <w:del w:id="195" w:author="rolivida" w:date="2013-08-08T07:19:00Z">
        <w:r w:rsidR="009B064D" w:rsidRPr="00BF5FAC" w:rsidDel="00940E89">
          <w:rPr>
            <w:rFonts w:ascii="Courier New" w:hAnsi="Courier New" w:cs="Courier New"/>
            <w:lang w:val="en-US"/>
          </w:rPr>
          <w:delText xml:space="preserve">conclude </w:delText>
        </w:r>
      </w:del>
      <w:del w:id="196" w:author="rolivida" w:date="2013-08-08T07:23:00Z">
        <w:r w:rsidR="009B064D" w:rsidRPr="00BF5FAC" w:rsidDel="00940E89">
          <w:rPr>
            <w:rFonts w:ascii="Courier New" w:hAnsi="Courier New" w:cs="Courier New"/>
            <w:lang w:val="en-US"/>
          </w:rPr>
          <w:delText>with</w:delText>
        </w:r>
      </w:del>
      <w:r w:rsidR="009B064D" w:rsidRPr="00BF5FAC">
        <w:rPr>
          <w:rFonts w:ascii="Courier New" w:hAnsi="Courier New" w:cs="Courier New"/>
          <w:lang w:val="en-US"/>
        </w:rPr>
        <w:t xml:space="preserve"> </w:t>
      </w:r>
      <w:ins w:id="197" w:author="rolivida" w:date="2013-08-08T07:19:00Z">
        <w:r w:rsidR="00940E89">
          <w:rPr>
            <w:rFonts w:ascii="Courier New" w:hAnsi="Courier New" w:cs="Courier New"/>
            <w:lang w:val="en-US"/>
          </w:rPr>
          <w:t xml:space="preserve">a short </w:t>
        </w:r>
      </w:ins>
      <w:del w:id="198" w:author="rolivida" w:date="2013-08-08T07:19:00Z">
        <w:r w:rsidR="009B064D" w:rsidRPr="00BF5FAC" w:rsidDel="00940E89">
          <w:rPr>
            <w:rFonts w:ascii="Courier New" w:hAnsi="Courier New" w:cs="Courier New"/>
            <w:lang w:val="en-US"/>
          </w:rPr>
          <w:delText xml:space="preserve">the </w:delText>
        </w:r>
      </w:del>
      <w:r w:rsidR="009B064D" w:rsidRPr="00BF5FAC">
        <w:rPr>
          <w:rFonts w:ascii="Courier New" w:hAnsi="Courier New" w:cs="Courier New"/>
          <w:lang w:val="en-US"/>
        </w:rPr>
        <w:t>evaluation of the current framework</w:t>
      </w:r>
      <w:ins w:id="199" w:author="rolivida" w:date="2013-08-08T07:20:00Z">
        <w:r w:rsidR="00940E89">
          <w:rPr>
            <w:rFonts w:ascii="Courier New" w:hAnsi="Courier New" w:cs="Courier New"/>
            <w:lang w:val="en-US"/>
          </w:rPr>
          <w:t xml:space="preserve">. Finally, </w:t>
        </w:r>
        <w:r w:rsidR="00940E89">
          <w:rPr>
            <w:rFonts w:ascii="Courier New" w:hAnsi="Courier New" w:cs="Courier New"/>
            <w:lang w:val="en-US"/>
          </w:rPr>
          <w:lastRenderedPageBreak/>
          <w:t xml:space="preserve">in section </w:t>
        </w:r>
      </w:ins>
      <w:ins w:id="200" w:author="rolivida" w:date="2013-08-08T07:23:00Z">
        <w:r w:rsidR="00940E89">
          <w:rPr>
            <w:rFonts w:ascii="Courier New" w:hAnsi="Courier New" w:cs="Courier New"/>
            <w:lang w:val="en-US"/>
          </w:rPr>
          <w:t>V</w:t>
        </w:r>
      </w:ins>
      <w:ins w:id="201" w:author="rolivida" w:date="2013-08-08T07:20:00Z">
        <w:r w:rsidR="00940E89">
          <w:rPr>
            <w:rFonts w:ascii="Courier New" w:hAnsi="Courier New" w:cs="Courier New"/>
            <w:lang w:val="en-US"/>
          </w:rPr>
          <w:t xml:space="preserve"> we conclude the paper </w:t>
        </w:r>
      </w:ins>
      <w:del w:id="202" w:author="rolivida" w:date="2013-08-08T07:20:00Z">
        <w:r w:rsidR="009B064D" w:rsidRPr="00BF5FAC" w:rsidDel="00940E89">
          <w:rPr>
            <w:rFonts w:ascii="Courier New" w:hAnsi="Courier New" w:cs="Courier New"/>
            <w:lang w:val="en-US"/>
          </w:rPr>
          <w:delText xml:space="preserve"> </w:delText>
        </w:r>
      </w:del>
      <w:r w:rsidR="009B064D" w:rsidRPr="00BF5FAC">
        <w:rPr>
          <w:rFonts w:ascii="Courier New" w:hAnsi="Courier New" w:cs="Courier New"/>
          <w:lang w:val="en-US"/>
        </w:rPr>
        <w:t xml:space="preserve">and </w:t>
      </w:r>
      <w:ins w:id="203" w:author="rolivida" w:date="2013-08-08T07:20:00Z">
        <w:r w:rsidR="00940E89">
          <w:rPr>
            <w:rFonts w:ascii="Courier New" w:hAnsi="Courier New" w:cs="Courier New"/>
            <w:lang w:val="en-US"/>
          </w:rPr>
          <w:t>propose</w:t>
        </w:r>
      </w:ins>
      <w:del w:id="204" w:author="rolivida" w:date="2013-08-08T07:20:00Z">
        <w:r w:rsidR="009B064D" w:rsidRPr="00BF5FAC" w:rsidDel="00940E89">
          <w:rPr>
            <w:rFonts w:ascii="Courier New" w:hAnsi="Courier New" w:cs="Courier New"/>
            <w:lang w:val="en-US"/>
          </w:rPr>
          <w:delText>define</w:delText>
        </w:r>
      </w:del>
      <w:r w:rsidR="009B064D" w:rsidRPr="00BF5FAC">
        <w:rPr>
          <w:rFonts w:ascii="Courier New" w:hAnsi="Courier New" w:cs="Courier New"/>
          <w:lang w:val="en-US"/>
        </w:rPr>
        <w:t xml:space="preserve"> </w:t>
      </w:r>
      <w:ins w:id="205" w:author="rolivida" w:date="2013-08-08T07:20:00Z">
        <w:r w:rsidR="00940E89">
          <w:rPr>
            <w:rFonts w:ascii="Courier New" w:hAnsi="Courier New" w:cs="Courier New"/>
            <w:lang w:val="en-US"/>
          </w:rPr>
          <w:t>some</w:t>
        </w:r>
      </w:ins>
      <w:del w:id="206" w:author="rolivida" w:date="2013-08-08T07:20:00Z">
        <w:r w:rsidR="009B064D" w:rsidRPr="00BF5FAC" w:rsidDel="00940E89">
          <w:rPr>
            <w:rFonts w:ascii="Courier New" w:hAnsi="Courier New" w:cs="Courier New"/>
            <w:lang w:val="en-US"/>
          </w:rPr>
          <w:delText>the</w:delText>
        </w:r>
      </w:del>
      <w:r w:rsidR="009B064D" w:rsidRPr="00BF5FAC">
        <w:rPr>
          <w:rFonts w:ascii="Courier New" w:hAnsi="Courier New" w:cs="Courier New"/>
          <w:lang w:val="en-US"/>
        </w:rPr>
        <w:t xml:space="preserve"> future works.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\section{Related work}</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sec:related_work</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We already mentioned two successful examples of crowd sourcing</w:t>
      </w:r>
      <w:ins w:id="207" w:author="rolivida" w:date="2013-08-08T07:24:00Z">
        <w:r w:rsidR="00940E89">
          <w:rPr>
            <w:rFonts w:ascii="Courier New" w:hAnsi="Courier New" w:cs="Courier New"/>
            <w:lang w:val="en-US"/>
          </w:rPr>
          <w:t>,</w:t>
        </w:r>
      </w:ins>
      <w:del w:id="208" w:author="rolivida" w:date="2013-08-08T07:24:00Z">
        <w:r w:rsidRPr="00BF5FAC" w:rsidDel="00940E89">
          <w:rPr>
            <w:rFonts w:ascii="Courier New" w:hAnsi="Courier New" w:cs="Courier New"/>
            <w:lang w:val="en-US"/>
          </w:rPr>
          <w:delText>.</w:delText>
        </w:r>
      </w:del>
      <w:r w:rsidRPr="00BF5FAC">
        <w:rPr>
          <w:rFonts w:ascii="Courier New" w:hAnsi="Courier New" w:cs="Courier New"/>
          <w:lang w:val="en-US"/>
        </w:rPr>
        <w:t xml:space="preserve"> </w:t>
      </w:r>
      <w:proofErr w:type="spellStart"/>
      <w:r w:rsidRPr="00BF5FAC">
        <w:rPr>
          <w:rFonts w:ascii="Courier New" w:hAnsi="Courier New" w:cs="Courier New"/>
          <w:lang w:val="en-US"/>
        </w:rPr>
        <w:t>S</w:t>
      </w:r>
      <w:ins w:id="209" w:author="rolivida" w:date="2013-08-08T07:25:00Z">
        <w:r w:rsidR="00940E89">
          <w:rPr>
            <w:rFonts w:ascii="Courier New" w:hAnsi="Courier New" w:cs="Courier New"/>
            <w:lang w:val="en-US"/>
          </w:rPr>
          <w:t>ETI</w:t>
        </w:r>
      </w:ins>
      <w:del w:id="210" w:author="rolivida" w:date="2013-08-08T07:25:00Z">
        <w:r w:rsidRPr="00BF5FAC" w:rsidDel="00940E89">
          <w:rPr>
            <w:rFonts w:ascii="Courier New" w:hAnsi="Courier New" w:cs="Courier New"/>
            <w:lang w:val="en-US"/>
          </w:rPr>
          <w:delText>eti</w:delText>
        </w:r>
      </w:del>
      <w:r w:rsidRPr="00BF5FAC">
        <w:rPr>
          <w:rFonts w:ascii="Courier New" w:hAnsi="Courier New" w:cs="Courier New"/>
          <w:lang w:val="en-US"/>
        </w:rPr>
        <w:t>@</w:t>
      </w:r>
      <w:ins w:id="211" w:author="rolivida" w:date="2013-08-08T07:25:00Z">
        <w:r w:rsidR="00940E89">
          <w:rPr>
            <w:rFonts w:ascii="Courier New" w:hAnsi="Courier New" w:cs="Courier New"/>
            <w:lang w:val="en-US"/>
          </w:rPr>
          <w:t>h</w:t>
        </w:r>
      </w:ins>
      <w:del w:id="212" w:author="rolivida" w:date="2013-08-08T07:25:00Z">
        <w:r w:rsidRPr="00BF5FAC" w:rsidDel="00940E89">
          <w:rPr>
            <w:rFonts w:ascii="Courier New" w:hAnsi="Courier New" w:cs="Courier New"/>
            <w:lang w:val="en-US"/>
          </w:rPr>
          <w:delText>H</w:delText>
        </w:r>
      </w:del>
      <w:r w:rsidRPr="00BF5FAC">
        <w:rPr>
          <w:rFonts w:ascii="Courier New" w:hAnsi="Courier New" w:cs="Courier New"/>
          <w:lang w:val="en-US"/>
        </w:rPr>
        <w:t>ome</w:t>
      </w:r>
      <w:proofErr w:type="spellEnd"/>
      <w:r w:rsidRPr="00BF5FAC">
        <w:rPr>
          <w:rFonts w:ascii="Courier New" w:hAnsi="Courier New" w:cs="Courier New"/>
          <w:lang w:val="en-US"/>
        </w:rPr>
        <w:t xml:space="preserve"> and Google Image Game</w:t>
      </w:r>
      <w:ins w:id="213" w:author="rolivida" w:date="2013-08-08T07:25:00Z">
        <w:r w:rsidR="00940E89">
          <w:rPr>
            <w:rFonts w:ascii="Courier New" w:hAnsi="Courier New" w:cs="Courier New"/>
            <w:lang w:val="en-US"/>
          </w:rPr>
          <w:t>, which</w:t>
        </w:r>
      </w:ins>
      <w:r w:rsidRPr="00BF5FAC">
        <w:rPr>
          <w:rFonts w:ascii="Courier New" w:hAnsi="Courier New" w:cs="Courier New"/>
          <w:lang w:val="en-US"/>
        </w:rPr>
        <w:t xml:space="preserve"> both targeted desktop platforms</w:t>
      </w:r>
      <w:ins w:id="214" w:author="rolivida" w:date="2013-08-08T07:26:00Z">
        <w:r w:rsidR="00940E89">
          <w:rPr>
            <w:rFonts w:ascii="Courier New" w:hAnsi="Courier New" w:cs="Courier New"/>
            <w:lang w:val="en-US"/>
          </w:rPr>
          <w:t xml:space="preserve">. </w:t>
        </w:r>
      </w:ins>
      <w:proofErr w:type="spellStart"/>
      <w:r w:rsidRPr="00BF5FAC">
        <w:rPr>
          <w:rFonts w:ascii="Courier New" w:hAnsi="Courier New" w:cs="Courier New"/>
          <w:lang w:val="en-US"/>
        </w:rPr>
        <w:t>Seti@Home</w:t>
      </w:r>
      <w:proofErr w:type="spellEnd"/>
      <w:r w:rsidRPr="00BF5FAC">
        <w:rPr>
          <w:rFonts w:ascii="Courier New" w:hAnsi="Courier New" w:cs="Courier New"/>
          <w:lang w:val="en-US"/>
        </w:rPr>
        <w:t xml:space="preserve"> was an automated solution while Google Image Game involved user interaction.</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While</w:t>
      </w:r>
      <w:proofErr w:type="spellEnd"/>
      <w:r w:rsidRPr="00BF5FAC">
        <w:rPr>
          <w:rFonts w:ascii="Courier New" w:hAnsi="Courier New" w:cs="Courier New"/>
          <w:lang w:val="en-US"/>
        </w:rPr>
        <w:t xml:space="preserve"> it's easy to find proposed applications for participatory sensing, </w:t>
      </w:r>
      <w:ins w:id="215" w:author="rolivida" w:date="2013-08-08T07:27:00Z">
        <w:r w:rsidR="00940E89">
          <w:rPr>
            <w:rFonts w:ascii="Courier New" w:hAnsi="Courier New" w:cs="Courier New"/>
            <w:lang w:val="en-US"/>
          </w:rPr>
          <w:t xml:space="preserve">and </w:t>
        </w:r>
      </w:ins>
      <w:r w:rsidRPr="00BF5FAC">
        <w:rPr>
          <w:rFonts w:ascii="Courier New" w:hAnsi="Courier New" w:cs="Courier New"/>
          <w:lang w:val="en-US"/>
        </w:rPr>
        <w:t xml:space="preserve">academic </w:t>
      </w:r>
      <w:ins w:id="216" w:author="rolivida" w:date="2013-08-08T07:27:00Z">
        <w:r w:rsidR="00940E89">
          <w:rPr>
            <w:rFonts w:ascii="Courier New" w:hAnsi="Courier New" w:cs="Courier New"/>
            <w:lang w:val="en-US"/>
          </w:rPr>
          <w:t>papers</w:t>
        </w:r>
      </w:ins>
      <w:del w:id="217" w:author="rolivida" w:date="2013-08-08T07:27:00Z">
        <w:r w:rsidRPr="00BF5FAC" w:rsidDel="00940E89">
          <w:rPr>
            <w:rFonts w:ascii="Courier New" w:hAnsi="Courier New" w:cs="Courier New"/>
            <w:lang w:val="en-US"/>
          </w:rPr>
          <w:delText>articles</w:delText>
        </w:r>
      </w:del>
      <w:r w:rsidRPr="00BF5FAC">
        <w:rPr>
          <w:rFonts w:ascii="Courier New" w:hAnsi="Courier New" w:cs="Courier New"/>
          <w:lang w:val="en-US"/>
        </w:rPr>
        <w:t xml:space="preserve"> discussing the challenges of such applications and their effects on society, there </w:t>
      </w:r>
      <w:ins w:id="218" w:author="rolivida" w:date="2013-08-08T07:28:00Z">
        <w:r w:rsidR="00940E89">
          <w:rPr>
            <w:rFonts w:ascii="Courier New" w:hAnsi="Courier New" w:cs="Courier New"/>
            <w:lang w:val="en-US"/>
          </w:rPr>
          <w:t xml:space="preserve">is a very limited </w:t>
        </w:r>
        <w:proofErr w:type="spellStart"/>
        <w:r w:rsidR="00940E89">
          <w:rPr>
            <w:rFonts w:ascii="Courier New" w:hAnsi="Courier New" w:cs="Courier New"/>
            <w:lang w:val="en-US"/>
          </w:rPr>
          <w:t>umber</w:t>
        </w:r>
      </w:ins>
      <w:proofErr w:type="spellEnd"/>
      <w:del w:id="219" w:author="rolivida" w:date="2013-08-08T07:28:00Z">
        <w:r w:rsidRPr="00BF5FAC" w:rsidDel="00940E89">
          <w:rPr>
            <w:rFonts w:ascii="Courier New" w:hAnsi="Courier New" w:cs="Courier New"/>
            <w:lang w:val="en-US"/>
          </w:rPr>
          <w:delText>is merely a couple</w:delText>
        </w:r>
      </w:del>
      <w:r w:rsidRPr="00BF5FAC">
        <w:rPr>
          <w:rFonts w:ascii="Courier New" w:hAnsi="Courier New" w:cs="Courier New"/>
          <w:lang w:val="en-US"/>
        </w:rPr>
        <w:t xml:space="preserve"> of successfully deployed applications. </w:t>
      </w:r>
      <w:commentRangeStart w:id="220"/>
      <w:commentRangeStart w:id="221"/>
      <w:ins w:id="222" w:author="rolivida" w:date="2013-08-08T07:29:00Z">
        <w:r w:rsidR="00D1731A">
          <w:rPr>
            <w:rFonts w:ascii="Courier New" w:hAnsi="Courier New" w:cs="Courier New"/>
            <w:lang w:val="en-US"/>
          </w:rPr>
          <w:t xml:space="preserve">In 2012 </w:t>
        </w:r>
      </w:ins>
      <w:commentRangeEnd w:id="220"/>
      <w:ins w:id="223" w:author="rolivida" w:date="2013-08-08T07:30:00Z">
        <w:r w:rsidR="00D1731A">
          <w:rPr>
            <w:rStyle w:val="Jegyzethivatkozs"/>
            <w:rFonts w:asciiTheme="minorHAnsi" w:hAnsiTheme="minorHAnsi"/>
          </w:rPr>
          <w:commentReference w:id="220"/>
        </w:r>
      </w:ins>
      <w:ins w:id="224" w:author="rolivida" w:date="2013-08-08T07:29:00Z">
        <w:r w:rsidR="00D1731A">
          <w:rPr>
            <w:rFonts w:ascii="Courier New" w:hAnsi="Courier New" w:cs="Courier New"/>
            <w:lang w:val="en-US"/>
          </w:rPr>
          <w:t xml:space="preserve">the </w:t>
        </w:r>
      </w:ins>
      <w:del w:id="225" w:author="rolivida" w:date="2013-08-08T07:29:00Z">
        <w:r w:rsidRPr="00BF5FAC" w:rsidDel="00D1731A">
          <w:rPr>
            <w:rFonts w:ascii="Courier New" w:hAnsi="Courier New" w:cs="Courier New"/>
            <w:lang w:val="en-US"/>
          </w:rPr>
          <w:delText>M</w:delText>
        </w:r>
      </w:del>
      <w:ins w:id="226" w:author="rolivida" w:date="2013-08-08T07:29:00Z">
        <w:r w:rsidR="00D1731A">
          <w:rPr>
            <w:rFonts w:ascii="Courier New" w:hAnsi="Courier New" w:cs="Courier New"/>
            <w:lang w:val="en-US"/>
          </w:rPr>
          <w:t>m</w:t>
        </w:r>
      </w:ins>
      <w:r w:rsidRPr="00BF5FAC">
        <w:rPr>
          <w:rFonts w:ascii="Courier New" w:hAnsi="Courier New" w:cs="Courier New"/>
          <w:lang w:val="en-US"/>
        </w:rPr>
        <w:t xml:space="preserve">obile broadband penetration </w:t>
      </w:r>
      <w:ins w:id="227" w:author="rolivida" w:date="2013-08-08T07:29:00Z">
        <w:r w:rsidR="00D1731A">
          <w:rPr>
            <w:rFonts w:ascii="Courier New" w:hAnsi="Courier New" w:cs="Courier New"/>
            <w:lang w:val="en-US"/>
          </w:rPr>
          <w:t xml:space="preserve">was </w:t>
        </w:r>
      </w:ins>
      <w:del w:id="228" w:author="rolivida" w:date="2013-08-08T07:29:00Z">
        <w:r w:rsidRPr="00BF5FAC" w:rsidDel="00D1731A">
          <w:rPr>
            <w:rFonts w:ascii="Courier New" w:hAnsi="Courier New" w:cs="Courier New"/>
            <w:lang w:val="en-US"/>
          </w:rPr>
          <w:delText>is</w:delText>
        </w:r>
      </w:del>
      <w:r w:rsidRPr="00BF5FAC">
        <w:rPr>
          <w:rFonts w:ascii="Courier New" w:hAnsi="Courier New" w:cs="Courier New"/>
          <w:lang w:val="en-US"/>
        </w:rPr>
        <w:t xml:space="preserve"> 74.8</w:t>
      </w:r>
      <w:ins w:id="229" w:author="rolivida" w:date="2013-08-08T07:28:00Z">
        <w:r w:rsidR="00D1731A">
          <w:rPr>
            <w:rFonts w:ascii="Courier New" w:hAnsi="Courier New" w:cs="Courier New"/>
            <w:lang w:val="en-US"/>
          </w:rPr>
          <w:t>%</w:t>
        </w:r>
      </w:ins>
      <w:r w:rsidRPr="00BF5FAC">
        <w:rPr>
          <w:rFonts w:ascii="Courier New" w:hAnsi="Courier New" w:cs="Courier New"/>
          <w:lang w:val="en-US"/>
        </w:rPr>
        <w:t xml:space="preserve"> in the developed world</w:t>
      </w:r>
      <w:ins w:id="230" w:author="rolivida" w:date="2013-08-08T07:29:00Z">
        <w:r w:rsidR="00D1731A">
          <w:rPr>
            <w:rFonts w:ascii="Courier New" w:hAnsi="Courier New" w:cs="Courier New"/>
            <w:lang w:val="en-US"/>
          </w:rPr>
          <w:t>, but only</w:t>
        </w:r>
      </w:ins>
      <w:r w:rsidRPr="00BF5FAC">
        <w:rPr>
          <w:rFonts w:ascii="Courier New" w:hAnsi="Courier New" w:cs="Courier New"/>
          <w:lang w:val="en-US"/>
        </w:rPr>
        <w:t xml:space="preserve"> </w:t>
      </w:r>
      <w:del w:id="231" w:author="rolivida" w:date="2013-08-08T07:30:00Z">
        <w:r w:rsidRPr="00BF5FAC" w:rsidDel="00D1731A">
          <w:rPr>
            <w:rFonts w:ascii="Courier New" w:hAnsi="Courier New" w:cs="Courier New"/>
            <w:lang w:val="en-US"/>
          </w:rPr>
          <w:delText xml:space="preserve">while </w:delText>
        </w:r>
      </w:del>
      <w:r w:rsidRPr="00BF5FAC">
        <w:rPr>
          <w:rFonts w:ascii="Courier New" w:hAnsi="Courier New" w:cs="Courier New"/>
          <w:lang w:val="en-US"/>
        </w:rPr>
        <w:t>19.8</w:t>
      </w:r>
      <w:ins w:id="232" w:author="rolivida" w:date="2013-08-08T07:30:00Z">
        <w:r w:rsidR="00D1731A">
          <w:rPr>
            <w:rFonts w:ascii="Courier New" w:hAnsi="Courier New" w:cs="Courier New"/>
            <w:lang w:val="en-US"/>
          </w:rPr>
          <w:t>%</w:t>
        </w:r>
      </w:ins>
      <w:r w:rsidRPr="00BF5FAC">
        <w:rPr>
          <w:rFonts w:ascii="Courier New" w:hAnsi="Courier New" w:cs="Courier New"/>
          <w:lang w:val="en-US"/>
        </w:rPr>
        <w:t xml:space="preserve"> in the </w:t>
      </w:r>
      <w:commentRangeStart w:id="233"/>
      <w:r w:rsidRPr="00BF5FAC">
        <w:rPr>
          <w:rFonts w:ascii="Courier New" w:hAnsi="Courier New" w:cs="Courier New"/>
          <w:lang w:val="en-US"/>
        </w:rPr>
        <w:t>developing world</w:t>
      </w:r>
      <w:commentRangeEnd w:id="233"/>
      <w:r w:rsidR="00D1731A">
        <w:rPr>
          <w:rStyle w:val="Jegyzethivatkozs"/>
          <w:rFonts w:asciiTheme="minorHAnsi" w:hAnsiTheme="minorHAnsi"/>
        </w:rPr>
        <w:commentReference w:id="233"/>
      </w:r>
      <w:r w:rsidRPr="00BF5FAC">
        <w:rPr>
          <w:rFonts w:ascii="Courier New" w:hAnsi="Courier New" w:cs="Courier New"/>
          <w:lang w:val="en-US"/>
        </w:rPr>
        <w:t>. While this equals in a larger number of subscribers in the developing regions, most application downloads come from the developed countries. Hence, most crowd sourced applications address "first world problems".</w:t>
      </w:r>
      <w:commentRangeEnd w:id="221"/>
      <w:r w:rsidR="00D1731A">
        <w:rPr>
          <w:rStyle w:val="Jegyzethivatkozs"/>
          <w:rFonts w:asciiTheme="minorHAnsi" w:hAnsiTheme="minorHAnsi"/>
        </w:rPr>
        <w:commentReference w:id="221"/>
      </w:r>
      <w:ins w:id="234" w:author="rolivida" w:date="2013-08-08T07:34:00Z">
        <w:r w:rsidR="00D1731A">
          <w:rPr>
            <w:rFonts w:ascii="Courier New" w:hAnsi="Courier New" w:cs="Courier New"/>
            <w:lang w:val="en-US"/>
          </w:rPr>
          <w:t xml:space="preserve"> Here </w:t>
        </w:r>
      </w:ins>
      <w:ins w:id="235" w:author="rolivida" w:date="2013-08-08T07:35:00Z">
        <w:r w:rsidR="00D1731A">
          <w:rPr>
            <w:rFonts w:ascii="Courier New" w:hAnsi="Courier New" w:cs="Courier New"/>
            <w:lang w:val="en-US"/>
          </w:rPr>
          <w:t xml:space="preserve">is a short </w:t>
        </w:r>
      </w:ins>
      <w:ins w:id="236" w:author="rolivida" w:date="2013-08-08T07:36:00Z">
        <w:r w:rsidR="00D1731A">
          <w:rPr>
            <w:rFonts w:ascii="Courier New" w:hAnsi="Courier New" w:cs="Courier New"/>
            <w:lang w:val="en-US"/>
          </w:rPr>
          <w:t>survey of the tackled scenarios, and a brief presentation of some existing crowd-sourcing frameworks.</w:t>
        </w:r>
      </w:ins>
      <w:ins w:id="237" w:author="rolivida" w:date="2013-08-08T07:34:00Z">
        <w:r w:rsidR="00D1731A">
          <w:rPr>
            <w:rFonts w:ascii="Courier New" w:hAnsi="Courier New" w:cs="Courier New"/>
            <w:lang w:val="en-US"/>
          </w:rPr>
          <w:t xml:space="preserve"> </w:t>
        </w:r>
      </w:ins>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\subsection</w:t>
      </w:r>
      <w:commentRangeStart w:id="238"/>
      <w:r w:rsidRPr="00BF5FAC">
        <w:rPr>
          <w:rFonts w:ascii="Courier New" w:hAnsi="Courier New" w:cs="Courier New"/>
          <w:lang w:val="en-US"/>
        </w:rPr>
        <w:t>{</w:t>
      </w:r>
      <w:ins w:id="239" w:author="rolivida" w:date="2013-08-08T07:58:00Z">
        <w:r w:rsidR="005A5C91">
          <w:rPr>
            <w:rFonts w:ascii="Courier New" w:hAnsi="Courier New" w:cs="Courier New"/>
            <w:lang w:val="en-US"/>
          </w:rPr>
          <w:t>Crowd-sensing application scenarios</w:t>
        </w:r>
      </w:ins>
      <w:del w:id="240" w:author="rolivida" w:date="2013-08-08T07:58:00Z">
        <w:r w:rsidRPr="00BF5FAC" w:rsidDel="005A5C91">
          <w:rPr>
            <w:rFonts w:ascii="Courier New" w:hAnsi="Courier New" w:cs="Courier New"/>
            <w:lang w:val="en-US"/>
          </w:rPr>
          <w:delText>Transportation</w:delText>
        </w:r>
      </w:del>
      <w:r w:rsidRPr="00BF5FAC">
        <w:rPr>
          <w:rFonts w:ascii="Courier New" w:hAnsi="Courier New" w:cs="Courier New"/>
          <w:lang w:val="en-US"/>
        </w:rPr>
        <w:t>}</w:t>
      </w:r>
      <w:commentRangeEnd w:id="238"/>
      <w:r w:rsidR="005A5C91">
        <w:rPr>
          <w:rStyle w:val="Jegyzethivatkozs"/>
          <w:rFonts w:asciiTheme="minorHAnsi" w:hAnsiTheme="minorHAnsi"/>
        </w:rPr>
        <w:commentReference w:id="238"/>
      </w:r>
    </w:p>
    <w:p w:rsidR="009B064D" w:rsidRPr="00BF5FAC" w:rsidRDefault="009B064D" w:rsidP="00CF3BEE">
      <w:pPr>
        <w:pStyle w:val="Csakszveg"/>
        <w:rPr>
          <w:rFonts w:ascii="Courier New" w:hAnsi="Courier New" w:cs="Courier New"/>
          <w:lang w:val="en-US"/>
        </w:rPr>
      </w:pPr>
      <w:del w:id="241" w:author="rolivida" w:date="2013-08-08T07:40:00Z">
        <w:r w:rsidRPr="00BF5FAC" w:rsidDel="001D6871">
          <w:rPr>
            <w:rFonts w:ascii="Courier New" w:hAnsi="Courier New" w:cs="Courier New"/>
            <w:lang w:val="en-US"/>
          </w:rPr>
          <w:delText xml:space="preserve">Getting from point A to point B raises many issues, some of them can be solved by a crowd sourced approach. </w:delText>
        </w:r>
      </w:del>
      <w:commentRangeStart w:id="242"/>
      <w:ins w:id="243" w:author="rolivida" w:date="2013-08-08T07:58:00Z">
        <w:r w:rsidR="005A5C91">
          <w:rPr>
            <w:rFonts w:ascii="Courier New" w:hAnsi="Courier New" w:cs="Courier New"/>
            <w:lang w:val="en-US"/>
          </w:rPr>
          <w:t>Transportation</w:t>
        </w:r>
      </w:ins>
      <w:commentRangeEnd w:id="242"/>
      <w:ins w:id="244" w:author="rolivida" w:date="2013-08-08T07:59:00Z">
        <w:r w:rsidR="005A398F">
          <w:rPr>
            <w:rStyle w:val="Jegyzethivatkozs"/>
            <w:rFonts w:asciiTheme="minorHAnsi" w:hAnsiTheme="minorHAnsi"/>
          </w:rPr>
          <w:commentReference w:id="242"/>
        </w:r>
      </w:ins>
      <w:ins w:id="245" w:author="rolivida" w:date="2013-08-08T07:58:00Z">
        <w:r w:rsidR="005A5C91">
          <w:rPr>
            <w:rFonts w:ascii="Courier New" w:hAnsi="Courier New" w:cs="Courier New"/>
            <w:lang w:val="en-US"/>
          </w:rPr>
          <w:t xml:space="preserve"> is an area where several </w:t>
        </w:r>
        <w:r w:rsidR="005A398F">
          <w:rPr>
            <w:rFonts w:ascii="Courier New" w:hAnsi="Courier New" w:cs="Courier New"/>
            <w:lang w:val="en-US"/>
          </w:rPr>
          <w:t xml:space="preserve">crowd-sensing applications emerged recently. </w:t>
        </w:r>
      </w:ins>
      <w:r w:rsidRPr="00BF5FAC">
        <w:rPr>
          <w:rFonts w:ascii="Courier New" w:hAnsi="Courier New" w:cs="Courier New"/>
          <w:lang w:val="en-US"/>
        </w:rPr>
        <w:t xml:space="preserve">When using a car, knowing the traffic conditions in advance gives a huge advantage. </w:t>
      </w:r>
      <w:proofErr w:type="spellStart"/>
      <w:r w:rsidRPr="00BF5FAC">
        <w:rPr>
          <w:rFonts w:ascii="Courier New" w:hAnsi="Courier New" w:cs="Courier New"/>
          <w:lang w:val="en-US"/>
        </w:rPr>
        <w:t>Waze</w:t>
      </w:r>
      <w:proofErr w:type="spellEnd"/>
      <w:r w:rsidRPr="00BF5FAC">
        <w:rPr>
          <w:rFonts w:ascii="Courier New" w:hAnsi="Courier New" w:cs="Courier New"/>
          <w:lang w:val="en-US"/>
        </w:rPr>
        <w:t xml:space="preserve"> is one of the many traffic aware navigation applications that </w:t>
      </w:r>
      <w:proofErr w:type="gramStart"/>
      <w:r w:rsidRPr="00BF5FAC">
        <w:rPr>
          <w:rFonts w:ascii="Courier New" w:hAnsi="Courier New" w:cs="Courier New"/>
          <w:lang w:val="en-US"/>
        </w:rPr>
        <w:t>uses</w:t>
      </w:r>
      <w:proofErr w:type="gramEnd"/>
      <w:r w:rsidRPr="00BF5FAC">
        <w:rPr>
          <w:rFonts w:ascii="Courier New" w:hAnsi="Courier New" w:cs="Courier New"/>
          <w:lang w:val="en-US"/>
        </w:rPr>
        <w:t xml:space="preserve"> </w:t>
      </w:r>
      <w:ins w:id="246" w:author="rolivida" w:date="2013-08-08T07:43:00Z">
        <w:r w:rsidR="00247481">
          <w:rPr>
            <w:rFonts w:ascii="Courier New" w:hAnsi="Courier New" w:cs="Courier New"/>
            <w:lang w:val="en-US"/>
          </w:rPr>
          <w:t>smart</w:t>
        </w:r>
      </w:ins>
      <w:r w:rsidRPr="00BF5FAC">
        <w:rPr>
          <w:rFonts w:ascii="Courier New" w:hAnsi="Courier New" w:cs="Courier New"/>
          <w:lang w:val="en-US"/>
        </w:rPr>
        <w:t>phone</w:t>
      </w:r>
      <w:del w:id="247" w:author="rolivida" w:date="2013-08-08T07:43:00Z">
        <w:r w:rsidRPr="00BF5FAC" w:rsidDel="00247481">
          <w:rPr>
            <w:rFonts w:ascii="Courier New" w:hAnsi="Courier New" w:cs="Courier New"/>
            <w:lang w:val="en-US"/>
          </w:rPr>
          <w:delText>'s</w:delText>
        </w:r>
      </w:del>
      <w:r w:rsidRPr="00BF5FAC">
        <w:rPr>
          <w:rFonts w:ascii="Courier New" w:hAnsi="Courier New" w:cs="Courier New"/>
          <w:lang w:val="en-US"/>
        </w:rPr>
        <w:t xml:space="preserve"> sensors to identify traffic conditions. Besides traffic, road quality is an important factor too, both for drivers and cyclists. Smartphone acceleration sensors can accurately detect potholes. While no single pothole detection application has emerged, several publications discuss such a framework.</w:t>
      </w:r>
    </w:p>
    <w:p w:rsidR="009B064D" w:rsidRPr="00BF5FAC" w:rsidRDefault="009B064D" w:rsidP="00CF3BEE">
      <w:pPr>
        <w:pStyle w:val="Csakszveg"/>
        <w:rPr>
          <w:rFonts w:ascii="Courier New" w:hAnsi="Courier New" w:cs="Courier New"/>
          <w:lang w:val="en-US"/>
        </w:rPr>
      </w:pPr>
      <w:commentRangeStart w:id="248"/>
    </w:p>
    <w:p w:rsidR="009B064D" w:rsidRPr="00BF5FAC" w:rsidDel="005A5C91" w:rsidRDefault="009B064D" w:rsidP="00CF3BEE">
      <w:pPr>
        <w:pStyle w:val="Csakszveg"/>
        <w:rPr>
          <w:del w:id="249" w:author="rolivida" w:date="2013-08-08T07:52:00Z"/>
          <w:rFonts w:ascii="Courier New" w:hAnsi="Courier New" w:cs="Courier New"/>
          <w:lang w:val="en-US"/>
        </w:rPr>
      </w:pPr>
      <w:r w:rsidRPr="00BF5FAC">
        <w:rPr>
          <w:rFonts w:ascii="Courier New" w:hAnsi="Courier New" w:cs="Courier New"/>
          <w:lang w:val="en-US"/>
        </w:rPr>
        <w:t xml:space="preserve">When </w:t>
      </w:r>
      <w:commentRangeEnd w:id="248"/>
      <w:r w:rsidR="00247481">
        <w:rPr>
          <w:rStyle w:val="Jegyzethivatkozs"/>
          <w:rFonts w:asciiTheme="minorHAnsi" w:hAnsiTheme="minorHAnsi"/>
        </w:rPr>
        <w:commentReference w:id="248"/>
      </w:r>
      <w:r w:rsidRPr="00BF5FAC">
        <w:rPr>
          <w:rFonts w:ascii="Courier New" w:hAnsi="Courier New" w:cs="Courier New"/>
          <w:lang w:val="en-US"/>
        </w:rPr>
        <w:t xml:space="preserve">arriving to the destination finding a parking spot will become the main concern. Google launched Open Spot, an experimental application that relied on user interaction to detect freed up parking spaces. The application was </w:t>
      </w:r>
      <w:commentRangeStart w:id="250"/>
      <w:r w:rsidRPr="00BF5FAC">
        <w:rPr>
          <w:rFonts w:ascii="Courier New" w:hAnsi="Courier New" w:cs="Courier New"/>
          <w:lang w:val="en-US"/>
        </w:rPr>
        <w:t>a failure</w:t>
      </w:r>
      <w:commentRangeEnd w:id="250"/>
      <w:r w:rsidR="005A5C91">
        <w:rPr>
          <w:rStyle w:val="Jegyzethivatkozs"/>
          <w:rFonts w:asciiTheme="minorHAnsi" w:hAnsiTheme="minorHAnsi"/>
        </w:rPr>
        <w:commentReference w:id="250"/>
      </w:r>
      <w:r w:rsidRPr="00BF5FAC">
        <w:rPr>
          <w:rFonts w:ascii="Courier New" w:hAnsi="Courier New" w:cs="Courier New"/>
          <w:lang w:val="en-US"/>
        </w:rPr>
        <w:t xml:space="preserve">, </w:t>
      </w:r>
      <w:ins w:id="251" w:author="rolivida" w:date="2013-08-08T07:51:00Z">
        <w:r w:rsidR="005A5C91">
          <w:rPr>
            <w:rFonts w:ascii="Courier New" w:hAnsi="Courier New" w:cs="Courier New"/>
            <w:lang w:val="en-US"/>
          </w:rPr>
          <w:t xml:space="preserve">and </w:t>
        </w:r>
      </w:ins>
      <w:r w:rsidRPr="00BF5FAC">
        <w:rPr>
          <w:rFonts w:ascii="Courier New" w:hAnsi="Courier New" w:cs="Courier New"/>
          <w:lang w:val="en-US"/>
        </w:rPr>
        <w:t>the problem remains unsolved.</w:t>
      </w:r>
      <w:ins w:id="252" w:author="rolivida" w:date="2013-08-08T07:52:00Z">
        <w:r w:rsidR="005A5C91">
          <w:rPr>
            <w:rFonts w:ascii="Courier New" w:hAnsi="Courier New" w:cs="Courier New"/>
            <w:lang w:val="en-US"/>
          </w:rPr>
          <w:t xml:space="preserve"> </w:t>
        </w:r>
        <w:commentRangeStart w:id="253"/>
        <w:r w:rsidR="005A5C91">
          <w:rPr>
            <w:rFonts w:ascii="Courier New" w:hAnsi="Courier New" w:cs="Courier New"/>
            <w:lang w:val="en-US"/>
          </w:rPr>
          <w:t>Finally,</w:t>
        </w:r>
        <w:commentRangeEnd w:id="253"/>
        <w:r w:rsidR="005A5C91">
          <w:rPr>
            <w:rStyle w:val="Jegyzethivatkozs"/>
            <w:rFonts w:asciiTheme="minorHAnsi" w:hAnsiTheme="minorHAnsi"/>
          </w:rPr>
          <w:commentReference w:id="253"/>
        </w:r>
        <w:r w:rsidR="005A5C91">
          <w:rPr>
            <w:rFonts w:ascii="Courier New" w:hAnsi="Courier New" w:cs="Courier New"/>
            <w:lang w:val="en-US"/>
          </w:rPr>
          <w:t xml:space="preserve"> </w:t>
        </w:r>
      </w:ins>
    </w:p>
    <w:p w:rsidR="009B064D" w:rsidRPr="00BF5FAC" w:rsidDel="005A5C91" w:rsidRDefault="009B064D" w:rsidP="00CF3BEE">
      <w:pPr>
        <w:pStyle w:val="Csakszveg"/>
        <w:rPr>
          <w:del w:id="254" w:author="rolivida" w:date="2013-08-08T07:52: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del w:id="255" w:author="rolivida" w:date="2013-08-08T07:52:00Z">
        <w:r w:rsidRPr="00BF5FAC" w:rsidDel="005A5C91">
          <w:rPr>
            <w:rFonts w:ascii="Courier New" w:hAnsi="Courier New" w:cs="Courier New"/>
            <w:lang w:val="en-US"/>
          </w:rPr>
          <w:delText>P</w:delText>
        </w:r>
      </w:del>
      <w:proofErr w:type="gramStart"/>
      <w:ins w:id="256" w:author="rolivida" w:date="2013-08-08T07:52:00Z">
        <w:r w:rsidR="005A5C91">
          <w:rPr>
            <w:rFonts w:ascii="Courier New" w:hAnsi="Courier New" w:cs="Courier New"/>
            <w:lang w:val="en-US"/>
          </w:rPr>
          <w:t>p</w:t>
        </w:r>
      </w:ins>
      <w:r w:rsidRPr="00BF5FAC">
        <w:rPr>
          <w:rFonts w:ascii="Courier New" w:hAnsi="Courier New" w:cs="Courier New"/>
          <w:lang w:val="en-US"/>
        </w:rPr>
        <w:t>ublic</w:t>
      </w:r>
      <w:proofErr w:type="gramEnd"/>
      <w:r w:rsidRPr="00BF5FAC">
        <w:rPr>
          <w:rFonts w:ascii="Courier New" w:hAnsi="Courier New" w:cs="Courier New"/>
          <w:lang w:val="en-US"/>
        </w:rPr>
        <w:t xml:space="preserve"> transportation can </w:t>
      </w:r>
      <w:ins w:id="257" w:author="rolivida" w:date="2013-08-08T07:52:00Z">
        <w:r w:rsidR="005A5C91">
          <w:rPr>
            <w:rFonts w:ascii="Courier New" w:hAnsi="Courier New" w:cs="Courier New"/>
            <w:lang w:val="en-US"/>
          </w:rPr>
          <w:t xml:space="preserve">also </w:t>
        </w:r>
      </w:ins>
      <w:r w:rsidRPr="00BF5FAC">
        <w:rPr>
          <w:rFonts w:ascii="Courier New" w:hAnsi="Courier New" w:cs="Courier New"/>
          <w:lang w:val="en-US"/>
        </w:rPr>
        <w:t xml:space="preserve">benefit of crowd sensed information. </w:t>
      </w:r>
      <w:proofErr w:type="spellStart"/>
      <w:r w:rsidRPr="00BF5FAC">
        <w:rPr>
          <w:rFonts w:ascii="Courier New" w:hAnsi="Courier New" w:cs="Courier New"/>
          <w:lang w:val="en-US"/>
        </w:rPr>
        <w:t>HotStop</w:t>
      </w:r>
      <w:proofErr w:type="spellEnd"/>
      <w:r w:rsidRPr="00BF5FAC">
        <w:rPr>
          <w:rFonts w:ascii="Courier New" w:hAnsi="Courier New" w:cs="Courier New"/>
          <w:lang w:val="en-US"/>
        </w:rPr>
        <w:t xml:space="preserve"> Live is </w:t>
      </w:r>
      <w:ins w:id="258" w:author="rolivida" w:date="2013-08-08T07:53:00Z">
        <w:r w:rsidR="005A5C91">
          <w:rPr>
            <w:rFonts w:ascii="Courier New" w:hAnsi="Courier New" w:cs="Courier New"/>
            <w:lang w:val="en-US"/>
          </w:rPr>
          <w:t xml:space="preserve">for example </w:t>
        </w:r>
      </w:ins>
      <w:r w:rsidRPr="00BF5FAC">
        <w:rPr>
          <w:rFonts w:ascii="Courier New" w:hAnsi="Courier New" w:cs="Courier New"/>
          <w:lang w:val="en-US"/>
        </w:rPr>
        <w:t>an application that provides live transit information gathered by the users.</w:t>
      </w:r>
    </w:p>
    <w:p w:rsidR="009B064D" w:rsidRPr="00BF5FAC" w:rsidRDefault="009B064D" w:rsidP="00CF3BEE">
      <w:pPr>
        <w:pStyle w:val="Csakszveg"/>
        <w:rPr>
          <w:rFonts w:ascii="Courier New" w:hAnsi="Courier New" w:cs="Courier New"/>
          <w:lang w:val="en-US"/>
        </w:rPr>
      </w:pPr>
    </w:p>
    <w:p w:rsidR="009B064D" w:rsidRPr="00BF5FAC" w:rsidDel="00695B32" w:rsidRDefault="009B064D" w:rsidP="00CF3BEE">
      <w:pPr>
        <w:pStyle w:val="Csakszveg"/>
        <w:rPr>
          <w:del w:id="259" w:author="rolivida" w:date="2013-08-08T08:09:00Z"/>
          <w:rFonts w:ascii="Courier New" w:hAnsi="Courier New" w:cs="Courier New"/>
          <w:lang w:val="en-US"/>
        </w:rPr>
      </w:pPr>
      <w:del w:id="260" w:author="rolivida" w:date="2013-08-08T08:08:00Z">
        <w:r w:rsidRPr="00BF5FAC" w:rsidDel="005A398F">
          <w:rPr>
            <w:rFonts w:ascii="Courier New" w:hAnsi="Courier New" w:cs="Courier New"/>
            <w:lang w:val="en-US"/>
          </w:rPr>
          <w:delText>\subsection{</w:delText>
        </w:r>
      </w:del>
      <w:commentRangeStart w:id="261"/>
      <w:r w:rsidRPr="00BF5FAC">
        <w:rPr>
          <w:rFonts w:ascii="Courier New" w:hAnsi="Courier New" w:cs="Courier New"/>
          <w:lang w:val="en-US"/>
        </w:rPr>
        <w:t>Presence and phone book</w:t>
      </w:r>
      <w:commentRangeEnd w:id="261"/>
      <w:r w:rsidR="005A398F">
        <w:rPr>
          <w:rStyle w:val="Jegyzethivatkozs"/>
          <w:rFonts w:asciiTheme="minorHAnsi" w:hAnsiTheme="minorHAnsi"/>
        </w:rPr>
        <w:commentReference w:id="261"/>
      </w:r>
      <w:del w:id="262" w:author="rolivida" w:date="2013-08-08T08:08:00Z">
        <w:r w:rsidRPr="00BF5FAC" w:rsidDel="005A398F">
          <w:rPr>
            <w:rFonts w:ascii="Courier New" w:hAnsi="Courier New" w:cs="Courier New"/>
            <w:lang w:val="en-US"/>
          </w:rPr>
          <w:delText>}</w:delText>
        </w:r>
      </w:del>
      <w:ins w:id="263" w:author="rolivida" w:date="2013-08-08T08:08:00Z">
        <w:r w:rsidR="00695B32">
          <w:rPr>
            <w:rFonts w:ascii="Courier New" w:hAnsi="Courier New" w:cs="Courier New"/>
            <w:lang w:val="en-US"/>
          </w:rPr>
          <w:t xml:space="preserve"> application</w:t>
        </w:r>
      </w:ins>
      <w:ins w:id="264" w:author="rolivida" w:date="2013-08-08T08:09:00Z">
        <w:r w:rsidR="00695B32">
          <w:rPr>
            <w:rFonts w:ascii="Courier New" w:hAnsi="Courier New" w:cs="Courier New"/>
            <w:lang w:val="en-US"/>
          </w:rPr>
          <w:t>s</w:t>
        </w:r>
      </w:ins>
      <w:ins w:id="265" w:author="rolivida" w:date="2013-08-08T08:08:00Z">
        <w:r w:rsidR="00695B32">
          <w:rPr>
            <w:rFonts w:ascii="Courier New" w:hAnsi="Courier New" w:cs="Courier New"/>
            <w:lang w:val="en-US"/>
          </w:rPr>
          <w:t xml:space="preserve"> can also benefit of crowd-</w:t>
        </w:r>
        <w:proofErr w:type="spellStart"/>
        <w:r w:rsidR="00695B32">
          <w:rPr>
            <w:rFonts w:ascii="Courier New" w:hAnsi="Courier New" w:cs="Courier New"/>
            <w:lang w:val="en-US"/>
          </w:rPr>
          <w:t>sensing.</w:t>
        </w:r>
      </w:ins>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The</w:t>
      </w:r>
      <w:proofErr w:type="spellEnd"/>
      <w:r w:rsidRPr="00BF5FAC">
        <w:rPr>
          <w:rFonts w:ascii="Courier New" w:hAnsi="Courier New" w:cs="Courier New"/>
          <w:lang w:val="en-US"/>
        </w:rPr>
        <w:t xml:space="preserve"> user's presence can be detected using sensor information, enabling a framework to communicate detailed information about a contact's state before calling </w:t>
      </w:r>
      <w:ins w:id="266" w:author="rolivida" w:date="2013-08-08T08:10:00Z">
        <w:r w:rsidR="00695B32">
          <w:rPr>
            <w:rFonts w:ascii="Courier New" w:hAnsi="Courier New" w:cs="Courier New"/>
            <w:lang w:val="en-US"/>
          </w:rPr>
          <w:t>him/</w:t>
        </w:r>
      </w:ins>
      <w:r w:rsidRPr="00BF5FAC">
        <w:rPr>
          <w:rFonts w:ascii="Courier New" w:hAnsi="Courier New" w:cs="Courier New"/>
          <w:lang w:val="en-US"/>
        </w:rPr>
        <w:t xml:space="preserve">her. Phone books can be </w:t>
      </w:r>
      <w:ins w:id="267" w:author="rolivida" w:date="2013-08-08T08:10:00Z">
        <w:r w:rsidR="00695B32">
          <w:rPr>
            <w:rFonts w:ascii="Courier New" w:hAnsi="Courier New" w:cs="Courier New"/>
            <w:lang w:val="en-US"/>
          </w:rPr>
          <w:t xml:space="preserve">(partially) </w:t>
        </w:r>
      </w:ins>
      <w:r w:rsidRPr="00BF5FAC">
        <w:rPr>
          <w:rFonts w:ascii="Courier New" w:hAnsi="Courier New" w:cs="Courier New"/>
          <w:lang w:val="en-US"/>
        </w:rPr>
        <w:t xml:space="preserve">shared among users to ease reverse lookup of phone numbers. </w:t>
      </w:r>
      <w:proofErr w:type="spellStart"/>
      <w:r w:rsidRPr="00BF5FAC">
        <w:rPr>
          <w:rFonts w:ascii="Courier New" w:hAnsi="Courier New" w:cs="Courier New"/>
          <w:lang w:val="en-US"/>
        </w:rPr>
        <w:t>Mr</w:t>
      </w:r>
      <w:proofErr w:type="spellEnd"/>
      <w:r w:rsidRPr="00BF5FAC">
        <w:rPr>
          <w:rFonts w:ascii="Courier New" w:hAnsi="Courier New" w:cs="Courier New"/>
          <w:lang w:val="en-US"/>
        </w:rPr>
        <w:t xml:space="preserve"> Number helps </w:t>
      </w:r>
      <w:ins w:id="268" w:author="rolivida" w:date="2013-08-08T08:10:00Z">
        <w:r w:rsidR="00695B32">
          <w:rPr>
            <w:rFonts w:ascii="Courier New" w:hAnsi="Courier New" w:cs="Courier New"/>
            <w:lang w:val="en-US"/>
          </w:rPr>
          <w:t>its</w:t>
        </w:r>
      </w:ins>
      <w:del w:id="269" w:author="rolivida" w:date="2013-08-08T08:10:00Z">
        <w:r w:rsidRPr="00BF5FAC" w:rsidDel="00695B32">
          <w:rPr>
            <w:rFonts w:ascii="Courier New" w:hAnsi="Courier New" w:cs="Courier New"/>
            <w:lang w:val="en-US"/>
          </w:rPr>
          <w:delText>it's</w:delText>
        </w:r>
      </w:del>
      <w:r w:rsidRPr="00BF5FAC">
        <w:rPr>
          <w:rFonts w:ascii="Courier New" w:hAnsi="Courier New" w:cs="Courier New"/>
          <w:lang w:val="en-US"/>
        </w:rPr>
        <w:t xml:space="preserve"> users</w:t>
      </w:r>
      <w:ins w:id="270" w:author="rolivida" w:date="2013-08-08T08:10:00Z">
        <w:r w:rsidR="00695B32">
          <w:rPr>
            <w:rFonts w:ascii="Courier New" w:hAnsi="Courier New" w:cs="Courier New"/>
            <w:lang w:val="en-US"/>
          </w:rPr>
          <w:t xml:space="preserve"> to</w:t>
        </w:r>
      </w:ins>
      <w:r w:rsidRPr="00BF5FAC">
        <w:rPr>
          <w:rFonts w:ascii="Courier New" w:hAnsi="Courier New" w:cs="Courier New"/>
          <w:lang w:val="en-US"/>
        </w:rPr>
        <w:t xml:space="preserve"> avoid unwanted calls by collaboratively maintaining a black list of telemarketers and </w:t>
      </w:r>
      <w:proofErr w:type="spellStart"/>
      <w:r w:rsidRPr="00BF5FAC">
        <w:rPr>
          <w:rFonts w:ascii="Courier New" w:hAnsi="Courier New" w:cs="Courier New"/>
          <w:lang w:val="en-US"/>
        </w:rPr>
        <w:t>robocallers</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Del="00DA6019" w:rsidRDefault="009B064D" w:rsidP="00DA6019">
      <w:pPr>
        <w:pStyle w:val="Csakszveg"/>
        <w:rPr>
          <w:del w:id="271" w:author="rolivida" w:date="2013-08-08T08:13:00Z"/>
          <w:rFonts w:ascii="Courier New" w:hAnsi="Courier New" w:cs="Courier New"/>
          <w:lang w:val="en-US"/>
        </w:rPr>
      </w:pPr>
      <w:del w:id="272" w:author="rolivida" w:date="2013-08-08T08:12:00Z">
        <w:r w:rsidRPr="00BF5FAC" w:rsidDel="00DA6019">
          <w:rPr>
            <w:rFonts w:ascii="Courier New" w:hAnsi="Courier New" w:cs="Courier New"/>
            <w:lang w:val="en-US"/>
          </w:rPr>
          <w:delText>\subsection{</w:delText>
        </w:r>
      </w:del>
      <w:commentRangeStart w:id="273"/>
      <w:r w:rsidRPr="00BF5FAC">
        <w:rPr>
          <w:rFonts w:ascii="Courier New" w:hAnsi="Courier New" w:cs="Courier New"/>
          <w:lang w:val="en-US"/>
        </w:rPr>
        <w:t>Weather and environment</w:t>
      </w:r>
      <w:ins w:id="274" w:author="rolivida" w:date="2013-08-08T08:12:00Z">
        <w:r w:rsidR="00DA6019">
          <w:rPr>
            <w:rFonts w:ascii="Courier New" w:hAnsi="Courier New" w:cs="Courier New"/>
            <w:lang w:val="en-US"/>
          </w:rPr>
          <w:t xml:space="preserve"> monitoring</w:t>
        </w:r>
        <w:commentRangeEnd w:id="273"/>
        <w:r w:rsidR="00DA6019">
          <w:rPr>
            <w:rStyle w:val="Jegyzethivatkozs"/>
            <w:rFonts w:asciiTheme="minorHAnsi" w:hAnsiTheme="minorHAnsi"/>
          </w:rPr>
          <w:commentReference w:id="273"/>
        </w:r>
        <w:r w:rsidR="00DA6019">
          <w:rPr>
            <w:rFonts w:ascii="Courier New" w:hAnsi="Courier New" w:cs="Courier New"/>
            <w:lang w:val="en-US"/>
          </w:rPr>
          <w:t xml:space="preserve"> is probably the most popular crowd-sensing scenario. We</w:t>
        </w:r>
      </w:ins>
      <w:del w:id="275" w:author="rolivida" w:date="2013-08-08T08:12:00Z">
        <w:r w:rsidRPr="00BF5FAC" w:rsidDel="00DA6019">
          <w:rPr>
            <w:rFonts w:ascii="Courier New" w:hAnsi="Courier New" w:cs="Courier New"/>
            <w:lang w:val="en-US"/>
          </w:rPr>
          <w:delText>}</w:delText>
        </w:r>
      </w:del>
    </w:p>
    <w:p w:rsidR="009B064D" w:rsidRPr="00BF5FAC" w:rsidDel="00BA148E" w:rsidRDefault="009B064D" w:rsidP="00DA6019">
      <w:pPr>
        <w:pStyle w:val="Csakszveg"/>
        <w:rPr>
          <w:rFonts w:ascii="Courier New" w:hAnsi="Courier New" w:cs="Courier New"/>
          <w:lang w:val="en-US"/>
        </w:rPr>
      </w:pPr>
      <w:del w:id="276" w:author="rolivida" w:date="2013-08-08T08:13:00Z">
        <w:r w:rsidRPr="00BF5FAC" w:rsidDel="00DA6019">
          <w:rPr>
            <w:rFonts w:ascii="Courier New" w:hAnsi="Courier New" w:cs="Courier New"/>
            <w:lang w:val="en-US"/>
          </w:rPr>
          <w:delText>The authors have</w:delText>
        </w:r>
      </w:del>
      <w:r w:rsidRPr="00BF5FAC">
        <w:rPr>
          <w:rFonts w:ascii="Courier New" w:hAnsi="Courier New" w:cs="Courier New"/>
          <w:lang w:val="en-US"/>
        </w:rPr>
        <w:t xml:space="preserve"> </w:t>
      </w:r>
      <w:proofErr w:type="gramStart"/>
      <w:r w:rsidRPr="00BF5FAC">
        <w:rPr>
          <w:rFonts w:ascii="Courier New" w:hAnsi="Courier New" w:cs="Courier New"/>
          <w:lang w:val="en-US"/>
        </w:rPr>
        <w:t>participated</w:t>
      </w:r>
      <w:proofErr w:type="gramEnd"/>
      <w:r w:rsidRPr="00BF5FAC">
        <w:rPr>
          <w:rFonts w:ascii="Courier New" w:hAnsi="Courier New" w:cs="Courier New"/>
          <w:lang w:val="en-US"/>
        </w:rPr>
        <w:t xml:space="preserve"> </w:t>
      </w:r>
      <w:ins w:id="277" w:author="rolivida" w:date="2013-08-08T23:03:00Z">
        <w:r w:rsidR="00BA148E">
          <w:rPr>
            <w:rFonts w:ascii="Courier New" w:hAnsi="Courier New" w:cs="Courier New"/>
            <w:lang w:val="en-US"/>
          </w:rPr>
          <w:t xml:space="preserve">for example </w:t>
        </w:r>
      </w:ins>
      <w:r w:rsidRPr="00BF5FAC">
        <w:rPr>
          <w:rFonts w:ascii="Courier New" w:hAnsi="Courier New" w:cs="Courier New"/>
          <w:lang w:val="en-US"/>
        </w:rPr>
        <w:t xml:space="preserve">in the development of the mobile application </w:t>
      </w:r>
      <w:del w:id="278" w:author="rolivida" w:date="2013-08-08T08:14:00Z">
        <w:r w:rsidRPr="00BF5FAC" w:rsidDel="00DA6019">
          <w:rPr>
            <w:rFonts w:ascii="Courier New" w:hAnsi="Courier New" w:cs="Courier New"/>
            <w:lang w:val="en-US"/>
          </w:rPr>
          <w:delText>of</w:delText>
        </w:r>
      </w:del>
      <w:r w:rsidRPr="00BF5FAC">
        <w:rPr>
          <w:rFonts w:ascii="Courier New" w:hAnsi="Courier New" w:cs="Courier New"/>
          <w:lang w:val="en-US"/>
        </w:rPr>
        <w:t xml:space="preserve"> Id\"ok\'</w:t>
      </w:r>
      <w:proofErr w:type="spellStart"/>
      <w:r w:rsidRPr="00BF5FAC">
        <w:rPr>
          <w:rFonts w:ascii="Courier New" w:hAnsi="Courier New" w:cs="Courier New"/>
          <w:lang w:val="en-US"/>
        </w:rPr>
        <w:t>ep</w:t>
      </w:r>
      <w:proofErr w:type="spellEnd"/>
      <w:r w:rsidRPr="00BF5FAC">
        <w:rPr>
          <w:rFonts w:ascii="Courier New" w:hAnsi="Courier New" w:cs="Courier New"/>
          <w:lang w:val="en-US"/>
        </w:rPr>
        <w:t xml:space="preserve">, a Hungarian weather service. </w:t>
      </w:r>
      <w:proofErr w:type="spellStart"/>
      <w:r w:rsidRPr="00BF5FAC">
        <w:rPr>
          <w:rFonts w:ascii="Courier New" w:hAnsi="Courier New" w:cs="Courier New"/>
          <w:lang w:val="en-US"/>
        </w:rPr>
        <w:t>Id</w:t>
      </w:r>
      <w:proofErr w:type="spellEnd"/>
      <w:r w:rsidRPr="00BF5FAC">
        <w:rPr>
          <w:rFonts w:ascii="Courier New" w:hAnsi="Courier New" w:cs="Courier New"/>
          <w:lang w:val="en-US"/>
        </w:rPr>
        <w:t>\"ok\'</w:t>
      </w:r>
      <w:proofErr w:type="spellStart"/>
      <w:r w:rsidRPr="00BF5FAC">
        <w:rPr>
          <w:rFonts w:ascii="Courier New" w:hAnsi="Courier New" w:cs="Courier New"/>
          <w:lang w:val="en-US"/>
        </w:rPr>
        <w:t>ep</w:t>
      </w:r>
      <w:proofErr w:type="spellEnd"/>
      <w:r w:rsidRPr="00BF5FAC">
        <w:rPr>
          <w:rFonts w:ascii="Courier New" w:hAnsi="Courier New" w:cs="Courier New"/>
          <w:lang w:val="en-US"/>
        </w:rPr>
        <w:t xml:space="preserve"> had more than a hundred deployed online weather stations and the mobile </w:t>
      </w:r>
      <w:r w:rsidRPr="00BF5FAC">
        <w:rPr>
          <w:rFonts w:ascii="Courier New" w:hAnsi="Courier New" w:cs="Courier New"/>
          <w:lang w:val="en-US"/>
        </w:rPr>
        <w:lastRenderedPageBreak/>
        <w:t>application enabled users to share weather photos, perceived weather condition</w:t>
      </w:r>
      <w:ins w:id="279" w:author="rolivida" w:date="2013-08-08T23:05:00Z">
        <w:r w:rsidR="00BA148E">
          <w:rPr>
            <w:rFonts w:ascii="Courier New" w:hAnsi="Courier New" w:cs="Courier New"/>
            <w:lang w:val="en-US"/>
          </w:rPr>
          <w:t>s</w:t>
        </w:r>
      </w:ins>
      <w:r w:rsidRPr="00BF5FAC">
        <w:rPr>
          <w:rFonts w:ascii="Courier New" w:hAnsi="Courier New" w:cs="Courier New"/>
          <w:lang w:val="en-US"/>
        </w:rPr>
        <w:t xml:space="preserve"> and analogue measurement results.</w:t>
      </w:r>
    </w:p>
    <w:p w:rsidR="009B064D" w:rsidRPr="00BF5FAC" w:rsidDel="00BA148E" w:rsidRDefault="009B064D" w:rsidP="00CF3BEE">
      <w:pPr>
        <w:pStyle w:val="Csakszveg"/>
        <w:rPr>
          <w:del w:id="280" w:author="rolivida" w:date="2013-08-08T23:05: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commentRangeStart w:id="281"/>
      <w:r w:rsidRPr="00BF5FAC">
        <w:rPr>
          <w:rFonts w:ascii="Courier New" w:hAnsi="Courier New" w:cs="Courier New"/>
          <w:lang w:val="en-US"/>
        </w:rPr>
        <w:t xml:space="preserve">While </w:t>
      </w:r>
      <w:commentRangeEnd w:id="281"/>
      <w:r w:rsidR="00BA148E">
        <w:rPr>
          <w:rStyle w:val="Jegyzethivatkozs"/>
          <w:rFonts w:asciiTheme="minorHAnsi" w:hAnsiTheme="minorHAnsi"/>
        </w:rPr>
        <w:commentReference w:id="281"/>
      </w:r>
      <w:r w:rsidRPr="00BF5FAC">
        <w:rPr>
          <w:rFonts w:ascii="Courier New" w:hAnsi="Courier New" w:cs="Courier New"/>
          <w:lang w:val="en-US"/>
        </w:rPr>
        <w:t xml:space="preserve">smartphones are not equipped with the proper sensors to become a weather station, their near field communication technologies (Bluetooth,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w:t>
      </w:r>
      <w:proofErr w:type="gramStart"/>
      <w:r w:rsidRPr="00BF5FAC">
        <w:rPr>
          <w:rFonts w:ascii="Courier New" w:hAnsi="Courier New" w:cs="Courier New"/>
          <w:lang w:val="en-US"/>
        </w:rPr>
        <w:t>NFC</w:t>
      </w:r>
      <w:proofErr w:type="gramEnd"/>
      <w:r w:rsidRPr="00BF5FAC">
        <w:rPr>
          <w:rFonts w:ascii="Courier New" w:hAnsi="Courier New" w:cs="Courier New"/>
          <w:lang w:val="en-US"/>
        </w:rPr>
        <w:t xml:space="preserve">) enable them to be extended with peripherals capable of measuring air quality, humidity or temperature. In the </w:t>
      </w:r>
      <w:del w:id="282" w:author="rolivida" w:date="2013-08-08T23:06:00Z">
        <w:r w:rsidRPr="00BF5FAC" w:rsidDel="00BA148E">
          <w:rPr>
            <w:rFonts w:ascii="Courier New" w:hAnsi="Courier New" w:cs="Courier New"/>
            <w:lang w:val="en-US"/>
          </w:rPr>
          <w:delText xml:space="preserve"> </w:delText>
        </w:r>
      </w:del>
      <w:r w:rsidRPr="00BF5FAC">
        <w:rPr>
          <w:rFonts w:ascii="Courier New" w:hAnsi="Courier New" w:cs="Courier New"/>
          <w:lang w:val="en-US"/>
        </w:rPr>
        <w:t xml:space="preserve">Common Sense project </w:t>
      </w:r>
      <w:ins w:id="283" w:author="rolivida" w:date="2013-08-08T23:06:00Z">
        <w:r w:rsidR="00BA148E">
          <w:rPr>
            <w:rFonts w:ascii="Courier New" w:hAnsi="Courier New" w:cs="Courier New"/>
            <w:lang w:val="en-US"/>
          </w:rPr>
          <w:t>B</w:t>
        </w:r>
      </w:ins>
      <w:del w:id="284" w:author="rolivida" w:date="2013-08-08T23:06:00Z">
        <w:r w:rsidRPr="00BF5FAC" w:rsidDel="00BA148E">
          <w:rPr>
            <w:rFonts w:ascii="Courier New" w:hAnsi="Courier New" w:cs="Courier New"/>
            <w:lang w:val="en-US"/>
          </w:rPr>
          <w:delText>b</w:delText>
        </w:r>
      </w:del>
      <w:r w:rsidRPr="00BF5FAC">
        <w:rPr>
          <w:rFonts w:ascii="Courier New" w:hAnsi="Courier New" w:cs="Courier New"/>
          <w:lang w:val="en-US"/>
        </w:rPr>
        <w:t>luetooth enabled air pollution sensors were deployed with the mobile application to measure and report air pollutants. Microphones enable smart phones to capture noise level and process noise pollution.</w:t>
      </w:r>
    </w:p>
    <w:p w:rsidR="009B064D" w:rsidRPr="00BF5FAC" w:rsidDel="00BA148E" w:rsidRDefault="00BA148E" w:rsidP="00CF3BEE">
      <w:pPr>
        <w:pStyle w:val="Csakszveg"/>
        <w:rPr>
          <w:del w:id="285" w:author="rolivida" w:date="2013-08-08T23:06:00Z"/>
          <w:rFonts w:ascii="Courier New" w:hAnsi="Courier New" w:cs="Courier New"/>
          <w:lang w:val="en-US"/>
        </w:rPr>
      </w:pPr>
      <w:ins w:id="286" w:author="rolivida" w:date="2013-08-08T23:06:00Z">
        <w:r>
          <w:rPr>
            <w:rFonts w:ascii="Courier New" w:hAnsi="Courier New" w:cs="Courier New"/>
            <w:lang w:val="en-US"/>
          </w:rPr>
          <w:t xml:space="preserve">Finally, </w:t>
        </w:r>
      </w:ins>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CreekWatch</w:t>
      </w:r>
      <w:proofErr w:type="spellEnd"/>
      <w:r w:rsidRPr="00BF5FAC">
        <w:rPr>
          <w:rFonts w:ascii="Courier New" w:hAnsi="Courier New" w:cs="Courier New"/>
          <w:lang w:val="en-US"/>
        </w:rPr>
        <w:t xml:space="preserve"> is an application that helps </w:t>
      </w:r>
      <w:ins w:id="287" w:author="rolivida" w:date="2013-08-08T23:07:00Z">
        <w:r w:rsidR="00BA148E">
          <w:rPr>
            <w:rFonts w:ascii="Courier New" w:hAnsi="Courier New" w:cs="Courier New"/>
            <w:lang w:val="en-US"/>
          </w:rPr>
          <w:t xml:space="preserve">to </w:t>
        </w:r>
      </w:ins>
      <w:r w:rsidRPr="00BF5FAC">
        <w:rPr>
          <w:rFonts w:ascii="Courier New" w:hAnsi="Courier New" w:cs="Courier New"/>
          <w:lang w:val="en-US"/>
        </w:rPr>
        <w:t>monitor water quality and pollution relying on user</w:t>
      </w:r>
      <w:del w:id="288" w:author="rolivida" w:date="2013-08-08T23:07:00Z">
        <w:r w:rsidRPr="00BF5FAC" w:rsidDel="00BA148E">
          <w:rPr>
            <w:rFonts w:ascii="Courier New" w:hAnsi="Courier New" w:cs="Courier New"/>
            <w:lang w:val="en-US"/>
          </w:rPr>
          <w:delText>'s</w:delText>
        </w:r>
      </w:del>
      <w:r w:rsidRPr="00BF5FAC">
        <w:rPr>
          <w:rFonts w:ascii="Courier New" w:hAnsi="Courier New" w:cs="Courier New"/>
          <w:lang w:val="en-US"/>
        </w:rPr>
        <w:t xml:space="preserve"> reports and photos.</w:t>
      </w:r>
    </w:p>
    <w:p w:rsidR="009B064D" w:rsidRPr="00BF5FAC" w:rsidRDefault="009B064D" w:rsidP="00CF3BEE">
      <w:pPr>
        <w:pStyle w:val="Csakszveg"/>
        <w:rPr>
          <w:rFonts w:ascii="Courier New" w:hAnsi="Courier New" w:cs="Courier New"/>
          <w:lang w:val="en-US"/>
        </w:rPr>
      </w:pPr>
    </w:p>
    <w:p w:rsidR="009B064D" w:rsidRPr="00BF5FAC" w:rsidDel="00BA148E" w:rsidRDefault="009B064D" w:rsidP="00CF3BEE">
      <w:pPr>
        <w:pStyle w:val="Csakszveg"/>
        <w:rPr>
          <w:del w:id="289" w:author="rolivida" w:date="2013-08-08T23:09:00Z"/>
          <w:rFonts w:ascii="Courier New" w:hAnsi="Courier New" w:cs="Courier New"/>
          <w:lang w:val="en-US"/>
        </w:rPr>
      </w:pPr>
      <w:del w:id="290" w:author="rolivida" w:date="2013-08-08T23:08:00Z">
        <w:r w:rsidRPr="00BF5FAC" w:rsidDel="00BA148E">
          <w:rPr>
            <w:rFonts w:ascii="Courier New" w:hAnsi="Courier New" w:cs="Courier New"/>
            <w:lang w:val="en-US"/>
          </w:rPr>
          <w:delText>\subsection{</w:delText>
        </w:r>
      </w:del>
      <w:commentRangeStart w:id="291"/>
      <w:ins w:id="292" w:author="rolivida" w:date="2013-08-08T23:08:00Z">
        <w:r w:rsidR="00BA148E">
          <w:rPr>
            <w:rFonts w:ascii="Courier New" w:hAnsi="Courier New" w:cs="Courier New"/>
            <w:lang w:val="en-US"/>
          </w:rPr>
          <w:t>Monitoring n</w:t>
        </w:r>
      </w:ins>
      <w:del w:id="293" w:author="rolivida" w:date="2013-08-08T23:08:00Z">
        <w:r w:rsidRPr="00BF5FAC" w:rsidDel="00BA148E">
          <w:rPr>
            <w:rFonts w:ascii="Courier New" w:hAnsi="Courier New" w:cs="Courier New"/>
            <w:lang w:val="en-US"/>
          </w:rPr>
          <w:delText>N</w:delText>
        </w:r>
      </w:del>
      <w:r w:rsidRPr="00BF5FAC">
        <w:rPr>
          <w:rFonts w:ascii="Courier New" w:hAnsi="Courier New" w:cs="Courier New"/>
          <w:lang w:val="en-US"/>
        </w:rPr>
        <w:t>etwork coverage</w:t>
      </w:r>
      <w:ins w:id="294" w:author="rolivida" w:date="2013-08-08T23:19:00Z">
        <w:r w:rsidR="00B477B9">
          <w:rPr>
            <w:rFonts w:ascii="Courier New" w:hAnsi="Courier New" w:cs="Courier New"/>
            <w:lang w:val="en-US"/>
          </w:rPr>
          <w:t xml:space="preserve"> and connection quality</w:t>
        </w:r>
      </w:ins>
      <w:commentRangeEnd w:id="291"/>
      <w:ins w:id="295" w:author="rolivida" w:date="2013-08-08T23:20:00Z">
        <w:r w:rsidR="00B477B9">
          <w:rPr>
            <w:rStyle w:val="Jegyzethivatkozs"/>
            <w:rFonts w:asciiTheme="minorHAnsi" w:hAnsiTheme="minorHAnsi"/>
          </w:rPr>
          <w:commentReference w:id="291"/>
        </w:r>
      </w:ins>
      <w:ins w:id="296" w:author="rolivida" w:date="2013-08-08T23:08:00Z">
        <w:r w:rsidR="00BA148E">
          <w:rPr>
            <w:rFonts w:ascii="Courier New" w:hAnsi="Courier New" w:cs="Courier New"/>
            <w:lang w:val="en-US"/>
          </w:rPr>
          <w:t xml:space="preserve"> can also be done through crowd-sensing. </w:t>
        </w:r>
      </w:ins>
      <w:del w:id="297" w:author="rolivida" w:date="2013-08-08T23:08:00Z">
        <w:r w:rsidRPr="00BF5FAC" w:rsidDel="00BA148E">
          <w:rPr>
            <w:rFonts w:ascii="Courier New" w:hAnsi="Courier New" w:cs="Courier New"/>
            <w:lang w:val="en-US"/>
          </w:rPr>
          <w:delText>}</w:delText>
        </w:r>
      </w:del>
    </w:p>
    <w:p w:rsidR="009B064D" w:rsidRPr="00BF5FAC" w:rsidDel="001B5144" w:rsidRDefault="009B064D" w:rsidP="00CF3BEE">
      <w:pPr>
        <w:pStyle w:val="Csakszveg"/>
        <w:rPr>
          <w:del w:id="298" w:author="rolivida" w:date="2013-08-08T23:49:00Z"/>
          <w:rFonts w:ascii="Courier New" w:hAnsi="Courier New" w:cs="Courier New"/>
          <w:lang w:val="en-US"/>
        </w:rPr>
      </w:pPr>
      <w:del w:id="299" w:author="rolivida" w:date="2013-08-08T23:19:00Z">
        <w:r w:rsidRPr="00BF5FAC" w:rsidDel="00B477B9">
          <w:rPr>
            <w:rFonts w:ascii="Courier New" w:hAnsi="Courier New" w:cs="Courier New"/>
            <w:lang w:val="en-US"/>
          </w:rPr>
          <w:delText xml:space="preserve">Network </w:delText>
        </w:r>
      </w:del>
      <w:del w:id="300" w:author="rolivida" w:date="2013-08-08T23:09:00Z">
        <w:r w:rsidRPr="00BF5FAC" w:rsidDel="00BA148E">
          <w:rPr>
            <w:rFonts w:ascii="Courier New" w:hAnsi="Courier New" w:cs="Courier New"/>
            <w:lang w:val="en-US"/>
          </w:rPr>
          <w:delText>access</w:delText>
        </w:r>
      </w:del>
      <w:del w:id="301" w:author="rolivida" w:date="2013-08-08T23:19:00Z">
        <w:r w:rsidRPr="00BF5FAC" w:rsidDel="00B477B9">
          <w:rPr>
            <w:rFonts w:ascii="Courier New" w:hAnsi="Courier New" w:cs="Courier New"/>
            <w:lang w:val="en-US"/>
          </w:rPr>
          <w:delText xml:space="preserve"> and quality is an important information for smartphone users. </w:delText>
        </w:r>
      </w:del>
      <w:del w:id="302" w:author="rolivida" w:date="2013-08-08T23:16:00Z">
        <w:r w:rsidRPr="00BF5FAC" w:rsidDel="00B477B9">
          <w:rPr>
            <w:rFonts w:ascii="Courier New" w:hAnsi="Courier New" w:cs="Courier New"/>
            <w:lang w:val="en-US"/>
          </w:rPr>
          <w:delText xml:space="preserve">Network information can be </w:delText>
        </w:r>
      </w:del>
      <w:del w:id="303" w:author="rolivida" w:date="2013-08-08T23:15:00Z">
        <w:r w:rsidRPr="00BF5FAC" w:rsidDel="00B477B9">
          <w:rPr>
            <w:rFonts w:ascii="Courier New" w:hAnsi="Courier New" w:cs="Courier New"/>
            <w:lang w:val="en-US"/>
          </w:rPr>
          <w:delText>sensed</w:delText>
        </w:r>
      </w:del>
      <w:del w:id="304" w:author="rolivida" w:date="2013-08-08T23:16:00Z">
        <w:r w:rsidRPr="00BF5FAC" w:rsidDel="00B477B9">
          <w:rPr>
            <w:rFonts w:ascii="Courier New" w:hAnsi="Courier New" w:cs="Courier New"/>
            <w:lang w:val="en-US"/>
          </w:rPr>
          <w:delText xml:space="preserve"> through available network status information and active probing. </w:delText>
        </w:r>
      </w:del>
      <w:r w:rsidRPr="00BF5FAC">
        <w:rPr>
          <w:rFonts w:ascii="Courier New" w:hAnsi="Courier New" w:cs="Courier New"/>
          <w:lang w:val="en-US"/>
        </w:rPr>
        <w:t xml:space="preserve">The two </w:t>
      </w:r>
      <w:ins w:id="305" w:author="rolivida" w:date="2013-08-08T23:18:00Z">
        <w:r w:rsidR="00B477B9">
          <w:rPr>
            <w:rFonts w:ascii="Courier New" w:hAnsi="Courier New" w:cs="Courier New"/>
            <w:lang w:val="en-US"/>
          </w:rPr>
          <w:t xml:space="preserve">most important communication channels for smartphones are </w:t>
        </w:r>
      </w:ins>
      <w:del w:id="306" w:author="rolivida" w:date="2013-08-08T23:18:00Z">
        <w:r w:rsidRPr="00BF5FAC" w:rsidDel="00B477B9">
          <w:rPr>
            <w:rFonts w:ascii="Courier New" w:hAnsi="Courier New" w:cs="Courier New"/>
            <w:lang w:val="en-US"/>
          </w:rPr>
          <w:delText xml:space="preserve">main channels are </w:delText>
        </w:r>
      </w:del>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networks and cellular networks.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Finder </w:t>
      </w:r>
      <w:ins w:id="307" w:author="rolivida" w:date="2013-08-08T23:48:00Z">
        <w:r w:rsidR="001B5144">
          <w:rPr>
            <w:rFonts w:ascii="Courier New" w:hAnsi="Courier New" w:cs="Courier New"/>
            <w:lang w:val="en-US"/>
          </w:rPr>
          <w:t xml:space="preserve">builds and </w:t>
        </w:r>
      </w:ins>
      <w:r w:rsidRPr="00BF5FAC">
        <w:rPr>
          <w:rFonts w:ascii="Courier New" w:hAnsi="Courier New" w:cs="Courier New"/>
          <w:lang w:val="en-US"/>
        </w:rPr>
        <w:t>maintains a database of open</w:t>
      </w:r>
      <w:del w:id="308" w:author="rolivida" w:date="2013-08-08T23:22:00Z">
        <w:r w:rsidRPr="00BF5FAC" w:rsidDel="00312968">
          <w:rPr>
            <w:rFonts w:ascii="Courier New" w:hAnsi="Courier New" w:cs="Courier New"/>
            <w:lang w:val="en-US"/>
          </w:rPr>
          <w:delText>ed</w:delText>
        </w:r>
      </w:del>
      <w:r w:rsidRPr="00BF5FAC">
        <w:rPr>
          <w:rFonts w:ascii="Courier New" w:hAnsi="Courier New" w:cs="Courier New"/>
          <w:lang w:val="en-US"/>
        </w:rPr>
        <w:t xml:space="preserve">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networks</w:t>
      </w:r>
      <w:ins w:id="309" w:author="rolivida" w:date="2013-08-08T23:48:00Z">
        <w:r w:rsidR="001B5144">
          <w:rPr>
            <w:rFonts w:ascii="Courier New" w:hAnsi="Courier New" w:cs="Courier New"/>
            <w:lang w:val="en-US"/>
          </w:rPr>
          <w:t xml:space="preserve"> </w:t>
        </w:r>
      </w:ins>
      <w:del w:id="310" w:author="rolivida" w:date="2013-08-08T23:49:00Z">
        <w:r w:rsidRPr="00BF5FAC" w:rsidDel="001B5144">
          <w:rPr>
            <w:rFonts w:ascii="Courier New" w:hAnsi="Courier New" w:cs="Courier New"/>
            <w:lang w:val="en-US"/>
          </w:rPr>
          <w:delText xml:space="preserve">. It's built and updated based on automated reports of opened WiFi hotspots. It provides a map of the active free WiFi hotspots </w:delText>
        </w:r>
      </w:del>
      <w:r w:rsidRPr="00BF5FAC">
        <w:rPr>
          <w:rFonts w:ascii="Courier New" w:hAnsi="Courier New" w:cs="Courier New"/>
          <w:lang w:val="en-US"/>
        </w:rPr>
        <w:t>and their properties.</w:t>
      </w:r>
      <w:ins w:id="311" w:author="rolivida" w:date="2013-08-08T23:49:00Z">
        <w:r w:rsidR="001B5144" w:rsidRPr="00BF5FAC" w:rsidDel="001B5144">
          <w:rPr>
            <w:rFonts w:ascii="Courier New" w:hAnsi="Courier New" w:cs="Courier New"/>
            <w:lang w:val="en-US"/>
          </w:rPr>
          <w:t xml:space="preserve"> </w:t>
        </w:r>
      </w:ins>
    </w:p>
    <w:p w:rsidR="009B064D" w:rsidRPr="00BF5FAC" w:rsidDel="001B5144" w:rsidRDefault="009B064D" w:rsidP="00CF3BEE">
      <w:pPr>
        <w:pStyle w:val="Csakszveg"/>
        <w:rPr>
          <w:del w:id="312" w:author="rolivida" w:date="2013-08-08T23:49: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commentRangeStart w:id="313"/>
      <w:proofErr w:type="spellStart"/>
      <w:r w:rsidRPr="00BF5FAC">
        <w:rPr>
          <w:rFonts w:ascii="Courier New" w:hAnsi="Courier New" w:cs="Courier New"/>
          <w:lang w:val="en-US"/>
        </w:rPr>
        <w:t>RootMetrics</w:t>
      </w:r>
      <w:commentRangeEnd w:id="313"/>
      <w:proofErr w:type="spellEnd"/>
      <w:r w:rsidR="001B5144">
        <w:rPr>
          <w:rStyle w:val="Jegyzethivatkozs"/>
          <w:rFonts w:asciiTheme="minorHAnsi" w:hAnsiTheme="minorHAnsi"/>
        </w:rPr>
        <w:commentReference w:id="313"/>
      </w:r>
      <w:r w:rsidRPr="00BF5FAC">
        <w:rPr>
          <w:rFonts w:ascii="Courier New" w:hAnsi="Courier New" w:cs="Courier New"/>
          <w:lang w:val="en-US"/>
        </w:rPr>
        <w:t xml:space="preserve"> </w:t>
      </w:r>
      <w:ins w:id="314" w:author="rolivida" w:date="2013-08-08T23:51:00Z">
        <w:r w:rsidR="001B5144">
          <w:rPr>
            <w:rFonts w:ascii="Courier New" w:hAnsi="Courier New" w:cs="Courier New"/>
            <w:lang w:val="en-US"/>
          </w:rPr>
          <w:t xml:space="preserve">on the other hand </w:t>
        </w:r>
      </w:ins>
      <w:r w:rsidRPr="00BF5FAC">
        <w:rPr>
          <w:rFonts w:ascii="Courier New" w:hAnsi="Courier New" w:cs="Courier New"/>
          <w:lang w:val="en-US"/>
        </w:rPr>
        <w:t xml:space="preserve">monitors cellular coverage, </w:t>
      </w:r>
      <w:ins w:id="315" w:author="rolivida" w:date="2013-08-08T23:51:00Z">
        <w:r w:rsidR="001B5144">
          <w:rPr>
            <w:rFonts w:ascii="Courier New" w:hAnsi="Courier New" w:cs="Courier New"/>
            <w:lang w:val="en-US"/>
          </w:rPr>
          <w:t xml:space="preserve">as </w:t>
        </w:r>
      </w:ins>
      <w:r w:rsidRPr="00BF5FAC">
        <w:rPr>
          <w:rFonts w:ascii="Courier New" w:hAnsi="Courier New" w:cs="Courier New"/>
          <w:lang w:val="en-US"/>
        </w:rPr>
        <w:t>it let</w:t>
      </w:r>
      <w:ins w:id="316" w:author="rolivida" w:date="2013-08-08T23:51:00Z">
        <w:r w:rsidR="001B5144">
          <w:rPr>
            <w:rFonts w:ascii="Courier New" w:hAnsi="Courier New" w:cs="Courier New"/>
            <w:lang w:val="en-US"/>
          </w:rPr>
          <w:t>s</w:t>
        </w:r>
      </w:ins>
      <w:del w:id="317" w:author="rolivida" w:date="2013-08-08T23:51:00Z">
        <w:r w:rsidRPr="00BF5FAC" w:rsidDel="001B5144">
          <w:rPr>
            <w:rFonts w:ascii="Courier New" w:hAnsi="Courier New" w:cs="Courier New"/>
            <w:lang w:val="en-US"/>
          </w:rPr>
          <w:delText>'s</w:delText>
        </w:r>
      </w:del>
      <w:r w:rsidRPr="00BF5FAC">
        <w:rPr>
          <w:rFonts w:ascii="Courier New" w:hAnsi="Courier New" w:cs="Courier New"/>
          <w:lang w:val="en-US"/>
        </w:rPr>
        <w:t xml:space="preserve"> users share their active measurement data to process a coverage map.</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commentRangeStart w:id="318"/>
      <w:del w:id="319" w:author="rolivida" w:date="2013-08-08T23:53:00Z">
        <w:r w:rsidRPr="00BF5FAC" w:rsidDel="001B5144">
          <w:rPr>
            <w:rFonts w:ascii="Courier New" w:hAnsi="Courier New" w:cs="Courier New"/>
            <w:lang w:val="en-US"/>
          </w:rPr>
          <w:delText>\subsection{</w:delText>
        </w:r>
      </w:del>
      <w:r w:rsidRPr="00BF5FAC">
        <w:rPr>
          <w:rFonts w:ascii="Courier New" w:hAnsi="Courier New" w:cs="Courier New"/>
          <w:lang w:val="en-US"/>
        </w:rPr>
        <w:t>Lifestyle and health</w:t>
      </w:r>
      <w:del w:id="320" w:author="rolivida" w:date="2013-08-08T23:53:00Z">
        <w:r w:rsidRPr="00BF5FAC" w:rsidDel="001B5144">
          <w:rPr>
            <w:rFonts w:ascii="Courier New" w:hAnsi="Courier New" w:cs="Courier New"/>
            <w:lang w:val="en-US"/>
          </w:rPr>
          <w:delText>}</w:delText>
        </w:r>
      </w:del>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Healthcare in modern societies is a main concern. Smartphones' sensors can help on many different levels. For individuals it can help to monitor activity, track exercises, with external Bluetooth devices log blood pressure and other metrics. </w:t>
      </w:r>
      <w:proofErr w:type="gramStart"/>
      <w:r w:rsidRPr="00BF5FAC">
        <w:rPr>
          <w:rFonts w:ascii="Courier New" w:hAnsi="Courier New" w:cs="Courier New"/>
          <w:lang w:val="en-US"/>
        </w:rPr>
        <w:t>In a family results</w:t>
      </w:r>
      <w:proofErr w:type="gramEnd"/>
      <w:r w:rsidRPr="00BF5FAC">
        <w:rPr>
          <w:rFonts w:ascii="Courier New" w:hAnsi="Courier New" w:cs="Courier New"/>
          <w:lang w:val="en-US"/>
        </w:rPr>
        <w:t xml:space="preserve"> of the elderly members can trigger alarms at the younger generations. Same can be implemented in a smaller community. On national scale data provides insight of the health level of the people. On a global scale these statistics can help find correlation between lifestyle and health.</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 crowd sourced ad-hoc communication network can be useful both on outdoor events where cellular coverage is not designed for many users, and in case of an outage to help first responders contact those without mobile service. Crowd sensing is useful to detect and track parades, estimate number of participants.</w:t>
      </w:r>
      <w:commentRangeEnd w:id="318"/>
      <w:r w:rsidR="001B5144">
        <w:rPr>
          <w:rStyle w:val="Jegyzethivatkozs"/>
          <w:rFonts w:asciiTheme="minorHAnsi" w:hAnsiTheme="minorHAnsi"/>
        </w:rPr>
        <w:commentReference w:id="318"/>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\subsection{</w:t>
      </w:r>
      <w:ins w:id="321" w:author="rolivida" w:date="2013-08-08T23:56:00Z">
        <w:r w:rsidR="00E13E80">
          <w:rPr>
            <w:rFonts w:ascii="Courier New" w:hAnsi="Courier New" w:cs="Courier New"/>
            <w:lang w:val="en-US"/>
          </w:rPr>
          <w:t>Crowd-s</w:t>
        </w:r>
      </w:ins>
      <w:ins w:id="322" w:author="rolivida" w:date="2013-08-09T00:00:00Z">
        <w:r w:rsidR="00E13E80">
          <w:rPr>
            <w:rFonts w:ascii="Courier New" w:hAnsi="Courier New" w:cs="Courier New"/>
            <w:lang w:val="en-US"/>
          </w:rPr>
          <w:t>ourcing</w:t>
        </w:r>
      </w:ins>
      <w:ins w:id="323" w:author="rolivida" w:date="2013-08-08T23:56:00Z">
        <w:r w:rsidR="00CA0082">
          <w:rPr>
            <w:rFonts w:ascii="Courier New" w:hAnsi="Courier New" w:cs="Courier New"/>
            <w:lang w:val="en-US"/>
          </w:rPr>
          <w:t xml:space="preserve"> </w:t>
        </w:r>
      </w:ins>
      <w:r w:rsidRPr="00BF5FAC">
        <w:rPr>
          <w:rFonts w:ascii="Courier New" w:hAnsi="Courier New" w:cs="Courier New"/>
          <w:lang w:val="en-US"/>
        </w:rPr>
        <w:t>Frameworks}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Several frameworks have been proposed for different aspects of mobile crowd sourcing, most of them </w:t>
      </w:r>
      <w:ins w:id="324" w:author="rolivida" w:date="2013-08-08T23:58:00Z">
        <w:r w:rsidR="00E13E80">
          <w:rPr>
            <w:rFonts w:ascii="Courier New" w:hAnsi="Courier New" w:cs="Courier New"/>
            <w:lang w:val="en-US"/>
          </w:rPr>
          <w:t xml:space="preserve">being </w:t>
        </w:r>
      </w:ins>
      <w:r w:rsidRPr="00BF5FAC">
        <w:rPr>
          <w:rFonts w:ascii="Courier New" w:hAnsi="Courier New" w:cs="Courier New"/>
          <w:lang w:val="en-US"/>
        </w:rPr>
        <w:t xml:space="preserve">experimental. </w:t>
      </w:r>
      <w:proofErr w:type="spellStart"/>
      <w:proofErr w:type="gramStart"/>
      <w:r w:rsidRPr="00BF5FAC">
        <w:rPr>
          <w:rFonts w:ascii="Courier New" w:hAnsi="Courier New" w:cs="Courier New"/>
          <w:lang w:val="en-US"/>
        </w:rPr>
        <w:t>mCrowd</w:t>
      </w:r>
      <w:proofErr w:type="spellEnd"/>
      <w:proofErr w:type="gramEnd"/>
      <w:r w:rsidRPr="00BF5FAC">
        <w:rPr>
          <w:rFonts w:ascii="Courier New" w:hAnsi="Courier New" w:cs="Courier New"/>
          <w:lang w:val="en-US"/>
        </w:rPr>
        <w:t xml:space="preserve"> is a mobile crowdsourcing platform that enables iPhone users to post or tag images or answer questions. </w:t>
      </w:r>
      <w:proofErr w:type="spellStart"/>
      <w:proofErr w:type="gramStart"/>
      <w:r w:rsidRPr="00BF5FAC">
        <w:rPr>
          <w:rFonts w:ascii="Courier New" w:hAnsi="Courier New" w:cs="Courier New"/>
          <w:lang w:val="en-US"/>
        </w:rPr>
        <w:t>mCrowd</w:t>
      </w:r>
      <w:proofErr w:type="spellEnd"/>
      <w:proofErr w:type="gramEnd"/>
      <w:r w:rsidRPr="00BF5FAC">
        <w:rPr>
          <w:rFonts w:ascii="Courier New" w:hAnsi="Courier New" w:cs="Courier New"/>
          <w:lang w:val="en-US"/>
        </w:rPr>
        <w:t xml:space="preserve"> was a prototype application that demonstrated a micro-payment system rewarding the contributors.</w:t>
      </w:r>
    </w:p>
    <w:p w:rsidR="009B064D" w:rsidRPr="00BF5FAC" w:rsidRDefault="009B064D" w:rsidP="00CF3BEE">
      <w:pPr>
        <w:pStyle w:val="Csakszveg"/>
        <w:rPr>
          <w:rFonts w:ascii="Courier New" w:hAnsi="Courier New" w:cs="Courier New"/>
          <w:lang w:val="en-US"/>
        </w:rPr>
      </w:pPr>
      <w:proofErr w:type="spellStart"/>
      <w:proofErr w:type="gramStart"/>
      <w:r w:rsidRPr="00BF5FAC">
        <w:rPr>
          <w:rFonts w:ascii="Courier New" w:hAnsi="Courier New" w:cs="Courier New"/>
          <w:lang w:val="en-US"/>
        </w:rPr>
        <w:t>mClerk</w:t>
      </w:r>
      <w:proofErr w:type="spellEnd"/>
      <w:proofErr w:type="gramEnd"/>
      <w:r w:rsidRPr="00BF5FAC">
        <w:rPr>
          <w:rFonts w:ascii="Courier New" w:hAnsi="Courier New" w:cs="Courier New"/>
          <w:lang w:val="en-US"/>
        </w:rPr>
        <w:t xml:space="preserve"> is a platform that distributes tasks and enables workers to post their responses. </w:t>
      </w:r>
      <w:proofErr w:type="spellStart"/>
      <w:proofErr w:type="gramStart"/>
      <w:r w:rsidRPr="00BF5FAC">
        <w:rPr>
          <w:rFonts w:ascii="Courier New" w:hAnsi="Courier New" w:cs="Courier New"/>
          <w:lang w:val="en-US"/>
        </w:rPr>
        <w:t>mClerk</w:t>
      </w:r>
      <w:proofErr w:type="spellEnd"/>
      <w:proofErr w:type="gramEnd"/>
      <w:r w:rsidRPr="00BF5FAC">
        <w:rPr>
          <w:rFonts w:ascii="Courier New" w:hAnsi="Courier New" w:cs="Courier New"/>
          <w:lang w:val="en-US"/>
        </w:rPr>
        <w:t xml:space="preserve"> targeted third world users without smartphones. The key challenge of </w:t>
      </w:r>
      <w:proofErr w:type="spellStart"/>
      <w:r w:rsidRPr="00BF5FAC">
        <w:rPr>
          <w:rFonts w:ascii="Courier New" w:hAnsi="Courier New" w:cs="Courier New"/>
          <w:lang w:val="en-US"/>
        </w:rPr>
        <w:t>mClerk</w:t>
      </w:r>
      <w:proofErr w:type="spellEnd"/>
      <w:r w:rsidRPr="00BF5FAC">
        <w:rPr>
          <w:rFonts w:ascii="Courier New" w:hAnsi="Courier New" w:cs="Courier New"/>
          <w:lang w:val="en-US"/>
        </w:rPr>
        <w:t xml:space="preserve"> was to create a communication protocol that enables data transfer over text messages, enabling traditional phone users to receive complex tasks and report results. Both platforms focus on the active contribution of the users.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lastRenderedPageBreak/>
        <w:t>Other frameworks target the communication protocols used in crowd sourc</w:t>
      </w:r>
      <w:ins w:id="325" w:author="rolivida" w:date="2013-08-09T00:02:00Z">
        <w:r w:rsidR="00E13E80">
          <w:rPr>
            <w:rFonts w:ascii="Courier New" w:hAnsi="Courier New" w:cs="Courier New"/>
            <w:lang w:val="en-US"/>
          </w:rPr>
          <w:t>ing</w:t>
        </w:r>
      </w:ins>
      <w:del w:id="326" w:author="rolivida" w:date="2013-08-09T00:02:00Z">
        <w:r w:rsidRPr="00BF5FAC" w:rsidDel="00E13E80">
          <w:rPr>
            <w:rFonts w:ascii="Courier New" w:hAnsi="Courier New" w:cs="Courier New"/>
            <w:lang w:val="en-US"/>
          </w:rPr>
          <w:delText>e</w:delText>
        </w:r>
      </w:del>
      <w:r w:rsidRPr="00BF5FAC">
        <w:rPr>
          <w:rFonts w:ascii="Courier New" w:hAnsi="Courier New" w:cs="Courier New"/>
          <w:lang w:val="en-US"/>
        </w:rPr>
        <w:t xml:space="preserve"> applications. When information is both gathered and consumed by the same crowd, it is crucial to have a robust, multi-source, multi-destination multicast infrastructure. Fan-</w:t>
      </w:r>
      <w:proofErr w:type="spellStart"/>
      <w:r w:rsidRPr="00BF5FAC">
        <w:rPr>
          <w:rFonts w:ascii="Courier New" w:hAnsi="Courier New" w:cs="Courier New"/>
          <w:lang w:val="en-US"/>
        </w:rPr>
        <w:t>Bai</w:t>
      </w:r>
      <w:proofErr w:type="spellEnd"/>
      <w:r w:rsidRPr="00BF5FAC">
        <w:rPr>
          <w:rFonts w:ascii="Courier New" w:hAnsi="Courier New" w:cs="Courier New"/>
          <w:lang w:val="en-US"/>
        </w:rPr>
        <w:t xml:space="preserve"> et al proposed such a system for vehicular networks. </w:t>
      </w:r>
      <w:proofErr w:type="spellStart"/>
      <w:r w:rsidRPr="00BF5FAC">
        <w:rPr>
          <w:rFonts w:ascii="Courier New" w:hAnsi="Courier New" w:cs="Courier New"/>
          <w:lang w:val="en-US"/>
        </w:rPr>
        <w:t>Demirbas</w:t>
      </w:r>
      <w:proofErr w:type="spellEnd"/>
      <w:r w:rsidRPr="00BF5FAC">
        <w:rPr>
          <w:rFonts w:ascii="Courier New" w:hAnsi="Courier New" w:cs="Courier New"/>
          <w:lang w:val="en-US"/>
        </w:rPr>
        <w:t xml:space="preserve"> et al developed an overlay that uses Twitter to distribute sensor information. </w:t>
      </w:r>
      <w:commentRangeStart w:id="327"/>
      <w:r w:rsidRPr="00BF5FAC">
        <w:rPr>
          <w:rFonts w:ascii="Courier New" w:hAnsi="Courier New" w:cs="Courier New"/>
          <w:lang w:val="en-US"/>
        </w:rPr>
        <w:t xml:space="preserve">Szabo et al </w:t>
      </w:r>
      <w:commentRangeEnd w:id="327"/>
      <w:r w:rsidR="00E13E80">
        <w:rPr>
          <w:rStyle w:val="Jegyzethivatkozs"/>
          <w:rFonts w:asciiTheme="minorHAnsi" w:hAnsiTheme="minorHAnsi"/>
        </w:rPr>
        <w:commentReference w:id="327"/>
      </w:r>
      <w:r w:rsidRPr="00BF5FAC">
        <w:rPr>
          <w:rFonts w:ascii="Courier New" w:hAnsi="Courier New" w:cs="Courier New"/>
          <w:lang w:val="en-US"/>
        </w:rPr>
        <w:t xml:space="preserve">investigated the use of XMPP as a carrier protocol for </w:t>
      </w:r>
      <w:proofErr w:type="spellStart"/>
      <w:r w:rsidRPr="00BF5FAC">
        <w:rPr>
          <w:rFonts w:ascii="Courier New" w:hAnsi="Courier New" w:cs="Courier New"/>
          <w:lang w:val="en-US"/>
        </w:rPr>
        <w:t>crowdsourced</w:t>
      </w:r>
      <w:proofErr w:type="spellEnd"/>
      <w:r w:rsidRPr="00BF5FAC">
        <w:rPr>
          <w:rFonts w:ascii="Courier New" w:hAnsi="Courier New" w:cs="Courier New"/>
          <w:lang w:val="en-US"/>
        </w:rPr>
        <w:t xml:space="preserve"> applications.</w:t>
      </w:r>
    </w:p>
    <w:p w:rsidR="009B064D" w:rsidRDefault="009B064D" w:rsidP="00CF3BEE">
      <w:pPr>
        <w:pStyle w:val="Csakszveg"/>
        <w:rPr>
          <w:ins w:id="328" w:author="rolivida" w:date="2013-08-09T00:40:00Z"/>
          <w:rFonts w:ascii="Courier New" w:hAnsi="Courier New" w:cs="Courier New"/>
          <w:lang w:val="en-US"/>
        </w:rPr>
      </w:pPr>
    </w:p>
    <w:p w:rsidR="001F16EF" w:rsidRPr="00FB3705" w:rsidRDefault="001F16EF" w:rsidP="001F16EF">
      <w:pPr>
        <w:pStyle w:val="Csakszveg"/>
        <w:rPr>
          <w:ins w:id="329" w:author="rolivida" w:date="2013-08-09T00:40:00Z"/>
          <w:rFonts w:ascii="Courier New" w:hAnsi="Courier New" w:cs="Courier New"/>
          <w:lang w:val="en-US"/>
        </w:rPr>
      </w:pPr>
      <w:commentRangeStart w:id="330"/>
      <w:proofErr w:type="spellStart"/>
      <w:ins w:id="331" w:author="rolivida" w:date="2013-08-09T00:40:00Z">
        <w:r w:rsidRPr="00FB3705">
          <w:rPr>
            <w:rFonts w:ascii="Courier New" w:hAnsi="Courier New" w:cs="Courier New"/>
            <w:lang w:val="en-US"/>
          </w:rPr>
          <w:t>Haderer</w:t>
        </w:r>
        <w:proofErr w:type="spellEnd"/>
        <w:r w:rsidRPr="00FB3705">
          <w:rPr>
            <w:rFonts w:ascii="Courier New" w:hAnsi="Courier New" w:cs="Courier New"/>
            <w:lang w:val="en-US"/>
          </w:rPr>
          <w:t xml:space="preserve"> et al</w:t>
        </w:r>
        <w:r>
          <w:rPr>
            <w:rFonts w:ascii="Courier New" w:hAnsi="Courier New" w:cs="Courier New"/>
            <w:lang w:val="en-US"/>
          </w:rPr>
          <w:t xml:space="preserve"> presented the design of a</w:t>
        </w:r>
        <w:r w:rsidRPr="00FB3705">
          <w:rPr>
            <w:rFonts w:ascii="Courier New" w:hAnsi="Courier New" w:cs="Courier New"/>
            <w:lang w:val="en-US"/>
          </w:rPr>
          <w:t xml:space="preserve"> crowd sensing framework</w:t>
        </w:r>
        <w:r>
          <w:rPr>
            <w:rFonts w:ascii="Courier New" w:hAnsi="Courier New" w:cs="Courier New"/>
            <w:lang w:val="en-US"/>
          </w:rPr>
          <w:t xml:space="preserve"> called APISENSE</w:t>
        </w:r>
        <w:r w:rsidRPr="00FB3705">
          <w:rPr>
            <w:rFonts w:ascii="Courier New" w:hAnsi="Courier New" w:cs="Courier New"/>
            <w:lang w:val="en-US"/>
          </w:rPr>
          <w:t xml:space="preserve">. </w:t>
        </w:r>
      </w:ins>
      <w:commentRangeEnd w:id="330"/>
      <w:ins w:id="332" w:author="rolivida" w:date="2013-08-09T00:43:00Z">
        <w:r>
          <w:rPr>
            <w:rStyle w:val="Jegyzethivatkozs"/>
            <w:rFonts w:asciiTheme="minorHAnsi" w:hAnsiTheme="minorHAnsi"/>
          </w:rPr>
          <w:commentReference w:id="330"/>
        </w:r>
      </w:ins>
    </w:p>
    <w:p w:rsidR="001F16EF" w:rsidRPr="00FB3705" w:rsidRDefault="001F16EF" w:rsidP="001F16EF">
      <w:pPr>
        <w:pStyle w:val="Csakszveg"/>
        <w:rPr>
          <w:ins w:id="333" w:author="rolivida" w:date="2013-08-09T00:40:00Z"/>
          <w:rFonts w:ascii="Courier New" w:hAnsi="Courier New" w:cs="Courier New"/>
          <w:lang w:val="en-US"/>
        </w:rPr>
      </w:pPr>
      <w:ins w:id="334" w:author="rolivida" w:date="2013-08-09T00:40:00Z">
        <w:r w:rsidRPr="00FB3705">
          <w:rPr>
            <w:rFonts w:ascii="Courier New" w:hAnsi="Courier New" w:cs="Courier New"/>
            <w:lang w:val="en-US"/>
          </w:rPr>
          <w:t xml:space="preserve">In [] they identify the main challenges that they face. Their solution, a multi-cloud based </w:t>
        </w:r>
        <w:commentRangeStart w:id="335"/>
        <w:proofErr w:type="spellStart"/>
        <w:r w:rsidRPr="00FB3705">
          <w:rPr>
            <w:rFonts w:ascii="Courier New" w:hAnsi="Courier New" w:cs="Courier New"/>
            <w:lang w:val="en-US"/>
          </w:rPr>
          <w:t>SsaS</w:t>
        </w:r>
        <w:proofErr w:type="spellEnd"/>
        <w:r w:rsidRPr="00FB3705">
          <w:rPr>
            <w:rFonts w:ascii="Courier New" w:hAnsi="Courier New" w:cs="Courier New"/>
            <w:lang w:val="en-US"/>
          </w:rPr>
          <w:t xml:space="preserve"> platform </w:t>
        </w:r>
        <w:commentRangeEnd w:id="335"/>
        <w:r>
          <w:rPr>
            <w:rStyle w:val="Jegyzethivatkozs"/>
            <w:rFonts w:asciiTheme="minorHAnsi" w:hAnsiTheme="minorHAnsi"/>
          </w:rPr>
          <w:commentReference w:id="335"/>
        </w:r>
        <w:r w:rsidRPr="00FB3705">
          <w:rPr>
            <w:rFonts w:ascii="Courier New" w:hAnsi="Courier New" w:cs="Courier New"/>
            <w:lang w:val="en-US"/>
          </w:rPr>
          <w:t xml:space="preserve">focuses on the serving architecture. </w:t>
        </w:r>
      </w:ins>
    </w:p>
    <w:p w:rsidR="001F16EF" w:rsidRPr="00FB3705" w:rsidRDefault="001F16EF" w:rsidP="001F16EF">
      <w:pPr>
        <w:pStyle w:val="Csakszveg"/>
        <w:rPr>
          <w:ins w:id="336" w:author="rolivida" w:date="2013-08-09T00:40:00Z"/>
          <w:rFonts w:ascii="Courier New" w:hAnsi="Courier New" w:cs="Courier New"/>
          <w:lang w:val="en-US"/>
        </w:rPr>
      </w:pPr>
      <w:ins w:id="337" w:author="rolivida" w:date="2013-08-09T00:40:00Z">
        <w:r w:rsidRPr="00FB3705">
          <w:rPr>
            <w:rFonts w:ascii="Courier New" w:hAnsi="Courier New" w:cs="Courier New"/>
            <w:lang w:val="en-US"/>
          </w:rPr>
          <w:t>They promote a multi-tenant approach to increase security, privacy and robustness. APISENSE is composed of a central cloud component and of discrete sensing nodes</w:t>
        </w:r>
        <w:r>
          <w:rPr>
            <w:rFonts w:ascii="Courier New" w:hAnsi="Courier New" w:cs="Courier New"/>
            <w:lang w:val="en-US"/>
          </w:rPr>
          <w:t>,</w:t>
        </w:r>
        <w:r w:rsidRPr="00FB3705">
          <w:rPr>
            <w:rFonts w:ascii="Courier New" w:hAnsi="Courier New" w:cs="Courier New"/>
            <w:lang w:val="en-US"/>
          </w:rPr>
          <w:t xml:space="preserve"> each running in the cloud. Sensing tasks are defined using their domain specific language. These definitions are then processed by a Software Production Line that creates the cloud based sen</w:t>
        </w:r>
        <w:r>
          <w:rPr>
            <w:rFonts w:ascii="Courier New" w:hAnsi="Courier New" w:cs="Courier New"/>
            <w:lang w:val="en-US"/>
          </w:rPr>
          <w:t>sing nodes. Device users are the</w:t>
        </w:r>
        <w:r w:rsidRPr="00FB3705">
          <w:rPr>
            <w:rFonts w:ascii="Courier New" w:hAnsi="Courier New" w:cs="Courier New"/>
            <w:lang w:val="en-US"/>
          </w:rPr>
          <w:t xml:space="preserve">n prompted to join these sensing nodes. APISENSE takes a cloud centric approach, focusing on the gathering, storage and processing of the received data. Aiming to solve the same problem, with </w:t>
        </w:r>
        <w:proofErr w:type="spellStart"/>
        <w:r w:rsidRPr="00FB3705">
          <w:rPr>
            <w:rFonts w:ascii="Courier New" w:hAnsi="Courier New" w:cs="Courier New"/>
            <w:lang w:val="en-US"/>
          </w:rPr>
          <w:t>DroidLab</w:t>
        </w:r>
        <w:proofErr w:type="spellEnd"/>
        <w:r w:rsidRPr="00FB3705">
          <w:rPr>
            <w:rFonts w:ascii="Courier New" w:hAnsi="Courier New" w:cs="Courier New"/>
            <w:lang w:val="en-US"/>
          </w:rPr>
          <w:t xml:space="preserve"> we take a more client centric approach. </w:t>
        </w:r>
      </w:ins>
    </w:p>
    <w:p w:rsidR="001F16EF" w:rsidRDefault="001F16EF" w:rsidP="00CF3BEE">
      <w:pPr>
        <w:pStyle w:val="Csakszveg"/>
        <w:rPr>
          <w:ins w:id="338" w:author="rolivida" w:date="2013-08-09T00:40:00Z"/>
          <w:rFonts w:ascii="Courier New" w:hAnsi="Courier New" w:cs="Courier New"/>
          <w:lang w:val="en-US"/>
        </w:rPr>
      </w:pPr>
      <w:ins w:id="339" w:author="rolivida" w:date="2013-08-09T00:40:00Z">
        <w:r w:rsidRPr="00FB3705">
          <w:rPr>
            <w:rFonts w:ascii="Courier New" w:hAnsi="Courier New" w:cs="Courier New"/>
            <w:lang w:val="en-US"/>
          </w:rPr>
          <w:t>Our so</w:t>
        </w:r>
        <w:r>
          <w:rPr>
            <w:rFonts w:ascii="Courier New" w:hAnsi="Courier New" w:cs="Courier New"/>
            <w:lang w:val="en-US"/>
          </w:rPr>
          <w:t>lution is designed to comply</w:t>
        </w:r>
        <w:r w:rsidRPr="00FB3705">
          <w:rPr>
            <w:rFonts w:ascii="Courier New" w:hAnsi="Courier New" w:cs="Courier New"/>
            <w:lang w:val="en-US"/>
          </w:rPr>
          <w:t xml:space="preserve"> with Android applicati</w:t>
        </w:r>
        <w:r>
          <w:rPr>
            <w:rFonts w:ascii="Courier New" w:hAnsi="Courier New" w:cs="Courier New"/>
            <w:lang w:val="en-US"/>
          </w:rPr>
          <w:t xml:space="preserve">on guidelines. By adjusting </w:t>
        </w:r>
        <w:proofErr w:type="spellStart"/>
        <w:r>
          <w:rPr>
            <w:rFonts w:ascii="Courier New" w:hAnsi="Courier New" w:cs="Courier New"/>
            <w:lang w:val="en-US"/>
          </w:rPr>
          <w:t>Droi</w:t>
        </w:r>
        <w:r w:rsidRPr="00FB3705">
          <w:rPr>
            <w:rFonts w:ascii="Courier New" w:hAnsi="Courier New" w:cs="Courier New"/>
            <w:lang w:val="en-US"/>
          </w:rPr>
          <w:t>dLab</w:t>
        </w:r>
        <w:proofErr w:type="spellEnd"/>
        <w:r w:rsidRPr="00FB3705">
          <w:rPr>
            <w:rFonts w:ascii="Courier New" w:hAnsi="Courier New" w:cs="Courier New"/>
            <w:lang w:val="en-US"/>
          </w:rPr>
          <w:t xml:space="preserve"> to the Android eco system, we believe that it will be more appealing and more trustworthy to the users, resulting in higher level of engagement.</w:t>
        </w:r>
      </w:ins>
    </w:p>
    <w:p w:rsidR="009B064D" w:rsidRPr="00BF5FAC" w:rsidRDefault="001F16EF"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MEDUSA is </w:t>
      </w:r>
      <w:ins w:id="340" w:author="rolivida" w:date="2013-08-09T00:42:00Z">
        <w:r w:rsidR="001F16EF">
          <w:rPr>
            <w:rFonts w:ascii="Courier New" w:hAnsi="Courier New" w:cs="Courier New"/>
            <w:lang w:val="en-US"/>
          </w:rPr>
          <w:t xml:space="preserve">also </w:t>
        </w:r>
      </w:ins>
      <w:r w:rsidRPr="00BF5FAC">
        <w:rPr>
          <w:rFonts w:ascii="Courier New" w:hAnsi="Courier New" w:cs="Courier New"/>
          <w:lang w:val="en-US"/>
        </w:rPr>
        <w:t xml:space="preserve">an experimental framework that enables the execution of sensing tasks on a swarm of devices connected to a cloud based server. </w:t>
      </w:r>
      <w:proofErr w:type="spellStart"/>
      <w:r w:rsidRPr="00BF5FAC">
        <w:rPr>
          <w:rFonts w:ascii="Courier New" w:hAnsi="Courier New" w:cs="Courier New"/>
          <w:lang w:val="en-US"/>
        </w:rPr>
        <w:t>Ryong</w:t>
      </w:r>
      <w:proofErr w:type="spellEnd"/>
      <w:r w:rsidRPr="00BF5FAC">
        <w:rPr>
          <w:rFonts w:ascii="Courier New" w:hAnsi="Courier New" w:cs="Courier New"/>
          <w:lang w:val="en-US"/>
        </w:rPr>
        <w:t xml:space="preserve"> Ra et al created a scripting language </w:t>
      </w:r>
      <w:proofErr w:type="spellStart"/>
      <w:r w:rsidRPr="00BF5FAC">
        <w:rPr>
          <w:rFonts w:ascii="Courier New" w:hAnsi="Courier New" w:cs="Courier New"/>
          <w:lang w:val="en-US"/>
        </w:rPr>
        <w:t>MedScript</w:t>
      </w:r>
      <w:proofErr w:type="spellEnd"/>
      <w:r w:rsidRPr="00BF5FAC">
        <w:rPr>
          <w:rFonts w:ascii="Courier New" w:hAnsi="Courier New" w:cs="Courier New"/>
          <w:lang w:val="en-US"/>
        </w:rPr>
        <w:t xml:space="preserve"> and a prototype of the runtime. </w:t>
      </w:r>
      <w:proofErr w:type="spellStart"/>
      <w:r w:rsidRPr="00BF5FAC">
        <w:rPr>
          <w:rFonts w:ascii="Courier New" w:hAnsi="Courier New" w:cs="Courier New"/>
          <w:lang w:val="en-US"/>
        </w:rPr>
        <w:t>MedScript</w:t>
      </w:r>
      <w:proofErr w:type="spellEnd"/>
      <w:r w:rsidRPr="00BF5FAC">
        <w:rPr>
          <w:rFonts w:ascii="Courier New" w:hAnsi="Courier New" w:cs="Courier New"/>
          <w:lang w:val="en-US"/>
        </w:rPr>
        <w:t xml:space="preserve"> introduced an abstraction that helps </w:t>
      </w:r>
      <w:ins w:id="341" w:author="rolivida" w:date="2013-08-09T00:06:00Z">
        <w:r w:rsidR="00AE5D2C">
          <w:rPr>
            <w:rFonts w:ascii="Courier New" w:hAnsi="Courier New" w:cs="Courier New"/>
            <w:lang w:val="en-US"/>
          </w:rPr>
          <w:t xml:space="preserve">to </w:t>
        </w:r>
      </w:ins>
      <w:r w:rsidRPr="00BF5FAC">
        <w:rPr>
          <w:rFonts w:ascii="Courier New" w:hAnsi="Courier New" w:cs="Courier New"/>
          <w:lang w:val="en-US"/>
        </w:rPr>
        <w:t>describe crowdsourcing tasks along with language constructs that map to user involvement</w:t>
      </w:r>
      <w:ins w:id="342" w:author="rolivida" w:date="2013-08-09T00:08:00Z">
        <w:r w:rsidR="00AE5D2C">
          <w:rPr>
            <w:rFonts w:ascii="Courier New" w:hAnsi="Courier New" w:cs="Courier New"/>
            <w:lang w:val="en-US"/>
          </w:rPr>
          <w:t>,</w:t>
        </w:r>
      </w:ins>
      <w:r w:rsidRPr="00BF5FAC">
        <w:rPr>
          <w:rFonts w:ascii="Courier New" w:hAnsi="Courier New" w:cs="Courier New"/>
          <w:lang w:val="en-US"/>
        </w:rPr>
        <w:t xml:space="preserve"> like requesting user input or user actions and rewarding users. MEDUSA also defines </w:t>
      </w:r>
      <w:proofErr w:type="gramStart"/>
      <w:r w:rsidRPr="00BF5FAC">
        <w:rPr>
          <w:rFonts w:ascii="Courier New" w:hAnsi="Courier New" w:cs="Courier New"/>
          <w:lang w:val="en-US"/>
        </w:rPr>
        <w:t>a software</w:t>
      </w:r>
      <w:proofErr w:type="gramEnd"/>
      <w:r w:rsidRPr="00BF5FAC">
        <w:rPr>
          <w:rFonts w:ascii="Courier New" w:hAnsi="Courier New" w:cs="Courier New"/>
          <w:lang w:val="en-US"/>
        </w:rPr>
        <w:t xml:space="preserve"> architecture and provides a reference implementation for cloud-backed crowd sourcing frameworks.</w:t>
      </w:r>
    </w:p>
    <w:p w:rsidR="009B064D" w:rsidRPr="00BF5FAC" w:rsidRDefault="00FB3705" w:rsidP="00CF3BEE">
      <w:pPr>
        <w:pStyle w:val="Csakszveg"/>
        <w:rPr>
          <w:rFonts w:ascii="Courier New" w:hAnsi="Courier New" w:cs="Courier New"/>
          <w:lang w:val="en-US"/>
        </w:rPr>
      </w:pPr>
    </w:p>
    <w:p w:rsidR="009B064D" w:rsidRPr="00BF5FAC" w:rsidRDefault="008C610D" w:rsidP="00CF3BEE">
      <w:pPr>
        <w:pStyle w:val="Csakszveg"/>
        <w:rPr>
          <w:rFonts w:ascii="Courier New" w:hAnsi="Courier New" w:cs="Courier New"/>
          <w:lang w:val="en-US"/>
        </w:rPr>
      </w:pPr>
      <w:ins w:id="343" w:author="rolivida" w:date="2013-08-09T00:36:00Z">
        <w:r>
          <w:rPr>
            <w:rFonts w:ascii="Courier New" w:hAnsi="Courier New" w:cs="Courier New"/>
            <w:lang w:val="en-US"/>
          </w:rPr>
          <w:t xml:space="preserve">As </w:t>
        </w:r>
      </w:ins>
      <w:del w:id="344" w:author="rolivida" w:date="2013-08-09T00:36:00Z">
        <w:r w:rsidR="009B064D" w:rsidRPr="00BF5FAC" w:rsidDel="008C610D">
          <w:rPr>
            <w:rFonts w:ascii="Courier New" w:hAnsi="Courier New" w:cs="Courier New"/>
            <w:lang w:val="en-US"/>
          </w:rPr>
          <w:delText>O</w:delText>
        </w:r>
      </w:del>
      <w:ins w:id="345" w:author="rolivida" w:date="2013-08-09T00:36:00Z">
        <w:r>
          <w:rPr>
            <w:rFonts w:ascii="Courier New" w:hAnsi="Courier New" w:cs="Courier New"/>
            <w:lang w:val="en-US"/>
          </w:rPr>
          <w:t>o</w:t>
        </w:r>
      </w:ins>
      <w:r w:rsidR="009B064D" w:rsidRPr="00BF5FAC">
        <w:rPr>
          <w:rFonts w:ascii="Courier New" w:hAnsi="Courier New" w:cs="Courier New"/>
          <w:lang w:val="en-US"/>
        </w:rPr>
        <w:t>pposed to MEDUSA</w:t>
      </w:r>
      <w:ins w:id="346" w:author="rolivida" w:date="2013-08-09T00:08:00Z">
        <w:r w:rsidR="00AE5D2C">
          <w:rPr>
            <w:rFonts w:ascii="Courier New" w:hAnsi="Courier New" w:cs="Courier New"/>
            <w:lang w:val="en-US"/>
          </w:rPr>
          <w:t>,</w:t>
        </w:r>
      </w:ins>
      <w:r w:rsidR="009B064D" w:rsidRPr="00BF5FAC">
        <w:rPr>
          <w:rFonts w:ascii="Courier New" w:hAnsi="Courier New" w:cs="Courier New"/>
          <w:lang w:val="en-US"/>
        </w:rPr>
        <w:t xml:space="preserve"> </w:t>
      </w:r>
      <w:proofErr w:type="spellStart"/>
      <w:r w:rsidR="009B064D" w:rsidRPr="00BF5FAC">
        <w:rPr>
          <w:rFonts w:ascii="Courier New" w:hAnsi="Courier New" w:cs="Courier New"/>
          <w:lang w:val="en-US"/>
        </w:rPr>
        <w:t>DroidLab</w:t>
      </w:r>
      <w:proofErr w:type="spellEnd"/>
      <w:r w:rsidR="009B064D" w:rsidRPr="00BF5FAC">
        <w:rPr>
          <w:rFonts w:ascii="Courier New" w:hAnsi="Courier New" w:cs="Courier New"/>
          <w:lang w:val="en-US"/>
        </w:rPr>
        <w:t xml:space="preserve"> focuses on automated sensing. We designed our framework to be able to operate in the background, but taking in consideration the user's resources</w:t>
      </w:r>
      <w:ins w:id="347" w:author="rolivida" w:date="2013-08-09T00:09:00Z">
        <w:r w:rsidR="00AE5D2C">
          <w:rPr>
            <w:rFonts w:ascii="Courier New" w:hAnsi="Courier New" w:cs="Courier New"/>
            <w:lang w:val="en-US"/>
          </w:rPr>
          <w:t>.</w:t>
        </w:r>
      </w:ins>
      <w:del w:id="348" w:author="rolivida" w:date="2013-08-09T00:09:00Z">
        <w:r w:rsidR="009B064D" w:rsidRPr="00BF5FAC" w:rsidDel="00AE5D2C">
          <w:rPr>
            <w:rFonts w:ascii="Courier New" w:hAnsi="Courier New" w:cs="Courier New"/>
            <w:lang w:val="en-US"/>
          </w:rPr>
          <w:delText>:</w:delText>
        </w:r>
      </w:del>
      <w:r w:rsidR="009B064D" w:rsidRPr="00BF5FAC">
        <w:rPr>
          <w:rFonts w:ascii="Courier New" w:hAnsi="Courier New" w:cs="Courier New"/>
          <w:lang w:val="en-US"/>
        </w:rPr>
        <w:t xml:space="preserve"> </w:t>
      </w:r>
      <w:ins w:id="349" w:author="rolivida" w:date="2013-08-09T00:10:00Z">
        <w:r w:rsidR="00AE5D2C">
          <w:rPr>
            <w:rFonts w:ascii="Courier New" w:hAnsi="Courier New" w:cs="Courier New"/>
            <w:lang w:val="en-US"/>
          </w:rPr>
          <w:t>O</w:t>
        </w:r>
      </w:ins>
      <w:del w:id="350" w:author="rolivida" w:date="2013-08-09T00:10:00Z">
        <w:r w:rsidR="009B064D" w:rsidRPr="00BF5FAC" w:rsidDel="00AE5D2C">
          <w:rPr>
            <w:rFonts w:ascii="Courier New" w:hAnsi="Courier New" w:cs="Courier New"/>
            <w:lang w:val="en-US"/>
          </w:rPr>
          <w:delText>o</w:delText>
        </w:r>
      </w:del>
      <w:proofErr w:type="gramStart"/>
      <w:r w:rsidR="009B064D" w:rsidRPr="00BF5FAC">
        <w:rPr>
          <w:rFonts w:ascii="Courier New" w:hAnsi="Courier New" w:cs="Courier New"/>
          <w:lang w:val="en-US"/>
        </w:rPr>
        <w:t>ur</w:t>
      </w:r>
      <w:proofErr w:type="gramEnd"/>
      <w:r w:rsidR="009B064D" w:rsidRPr="00BF5FAC">
        <w:rPr>
          <w:rFonts w:ascii="Courier New" w:hAnsi="Courier New" w:cs="Courier New"/>
          <w:lang w:val="en-US"/>
        </w:rPr>
        <w:t xml:space="preserve"> first contribution is a detailed permission and quota management system that gives full control to the user</w:t>
      </w:r>
      <w:ins w:id="351" w:author="rolivida" w:date="2013-08-09T00:11:00Z">
        <w:r w:rsidR="00AE5D2C">
          <w:rPr>
            <w:rFonts w:ascii="Courier New" w:hAnsi="Courier New" w:cs="Courier New"/>
            <w:lang w:val="en-US"/>
          </w:rPr>
          <w:t xml:space="preserve">s who run the </w:t>
        </w:r>
        <w:proofErr w:type="spellStart"/>
        <w:r w:rsidR="00AE5D2C">
          <w:rPr>
            <w:rFonts w:ascii="Courier New" w:hAnsi="Courier New" w:cs="Courier New"/>
            <w:lang w:val="en-US"/>
          </w:rPr>
          <w:t>DroidLab</w:t>
        </w:r>
        <w:proofErr w:type="spellEnd"/>
        <w:r w:rsidR="00AE5D2C">
          <w:rPr>
            <w:rFonts w:ascii="Courier New" w:hAnsi="Courier New" w:cs="Courier New"/>
            <w:lang w:val="en-US"/>
          </w:rPr>
          <w:t xml:space="preserve"> framework on their phones</w:t>
        </w:r>
      </w:ins>
      <w:del w:id="352" w:author="rolivida" w:date="2013-08-09T00:11:00Z">
        <w:r w:rsidR="009B064D" w:rsidRPr="00BF5FAC" w:rsidDel="00AE5D2C">
          <w:rPr>
            <w:rFonts w:ascii="Courier New" w:hAnsi="Courier New" w:cs="Courier New"/>
            <w:lang w:val="en-US"/>
          </w:rPr>
          <w:delText xml:space="preserve"> of DroidLab's activity</w:delText>
        </w:r>
      </w:del>
      <w:r w:rsidR="009B064D"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Our second contribution is the plugin-based design that allows the framework to be tailored to the </w:t>
      </w:r>
      <w:del w:id="353" w:author="rolivida" w:date="2013-08-09T00:12:00Z">
        <w:r w:rsidRPr="00BF5FAC" w:rsidDel="00AE5D2C">
          <w:rPr>
            <w:rFonts w:ascii="Courier New" w:hAnsi="Courier New" w:cs="Courier New"/>
            <w:lang w:val="en-US"/>
          </w:rPr>
          <w:delText xml:space="preserve">devices </w:delText>
        </w:r>
      </w:del>
      <w:r w:rsidRPr="00BF5FAC">
        <w:rPr>
          <w:rFonts w:ascii="Courier New" w:hAnsi="Courier New" w:cs="Courier New"/>
          <w:lang w:val="en-US"/>
        </w:rPr>
        <w:t>capabilities</w:t>
      </w:r>
      <w:ins w:id="354" w:author="rolivida" w:date="2013-08-09T00:12:00Z">
        <w:r w:rsidR="00AE5D2C">
          <w:rPr>
            <w:rFonts w:ascii="Courier New" w:hAnsi="Courier New" w:cs="Courier New"/>
            <w:lang w:val="en-US"/>
          </w:rPr>
          <w:t xml:space="preserve"> of the specific device</w:t>
        </w:r>
      </w:ins>
      <w:r w:rsidRPr="00BF5FAC">
        <w:rPr>
          <w:rFonts w:ascii="Courier New" w:hAnsi="Courier New" w:cs="Courier New"/>
          <w:lang w:val="en-US"/>
        </w:rPr>
        <w:t xml:space="preserve">. There exist several </w:t>
      </w:r>
      <w:commentRangeStart w:id="355"/>
      <w:r w:rsidRPr="00BF5FAC">
        <w:rPr>
          <w:rFonts w:ascii="Courier New" w:hAnsi="Courier New" w:cs="Courier New"/>
          <w:lang w:val="en-US"/>
        </w:rPr>
        <w:t xml:space="preserve">thousand different makes </w:t>
      </w:r>
      <w:commentRangeEnd w:id="355"/>
      <w:r w:rsidR="00AE5D2C">
        <w:rPr>
          <w:rStyle w:val="Jegyzethivatkozs"/>
          <w:rFonts w:asciiTheme="minorHAnsi" w:hAnsiTheme="minorHAnsi"/>
        </w:rPr>
        <w:commentReference w:id="355"/>
      </w:r>
      <w:r w:rsidRPr="00BF5FAC">
        <w:rPr>
          <w:rFonts w:ascii="Courier New" w:hAnsi="Courier New" w:cs="Courier New"/>
          <w:lang w:val="en-US"/>
        </w:rPr>
        <w:t>of Android devices, dozens of sensors, several different network stack implementations with different feature sets, and many different type</w:t>
      </w:r>
      <w:ins w:id="356" w:author="rolivida" w:date="2013-08-09T00:15:00Z">
        <w:r w:rsidR="00AE5D2C">
          <w:rPr>
            <w:rFonts w:ascii="Courier New" w:hAnsi="Courier New" w:cs="Courier New"/>
            <w:lang w:val="en-US"/>
          </w:rPr>
          <w:t>s</w:t>
        </w:r>
      </w:ins>
      <w:r w:rsidRPr="00BF5FAC">
        <w:rPr>
          <w:rFonts w:ascii="Courier New" w:hAnsi="Courier New" w:cs="Courier New"/>
          <w:lang w:val="en-US"/>
        </w:rPr>
        <w:t xml:space="preserve"> of usages.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contains different plugins for different sensors and data types. This enables the user to configure his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installation to his comfort zone. We took in account the permission system of Android, and designed the framework to require only network access in itself.</w:t>
      </w:r>
    </w:p>
    <w:p w:rsidR="009B064D" w:rsidRPr="00BF5FAC" w:rsidRDefault="009B064D" w:rsidP="00CF3BEE">
      <w:pPr>
        <w:pStyle w:val="Csakszveg"/>
        <w:rPr>
          <w:rFonts w:ascii="Courier New" w:hAnsi="Courier New" w:cs="Courier New"/>
          <w:lang w:val="en-US"/>
        </w:rPr>
      </w:pPr>
    </w:p>
    <w:p w:rsidR="009B064D" w:rsidRPr="00BF5FAC" w:rsidDel="008C610D" w:rsidRDefault="009B064D" w:rsidP="00CF3BEE">
      <w:pPr>
        <w:pStyle w:val="Csakszveg"/>
        <w:rPr>
          <w:rFonts w:ascii="Courier New" w:hAnsi="Courier New" w:cs="Courier New"/>
          <w:lang w:val="en-US"/>
        </w:rPr>
      </w:pPr>
      <w:r w:rsidRPr="00BF5FAC">
        <w:rPr>
          <w:rFonts w:ascii="Courier New" w:hAnsi="Courier New" w:cs="Courier New"/>
          <w:lang w:val="en-US"/>
        </w:rPr>
        <w:t xml:space="preserve">Our third contribution is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API, a Java API that eases </w:t>
      </w:r>
      <w:ins w:id="357" w:author="rolivida" w:date="2013-08-09T00:16:00Z">
        <w:r w:rsidR="00AE5D2C">
          <w:rPr>
            <w:rFonts w:ascii="Courier New" w:hAnsi="Courier New" w:cs="Courier New"/>
            <w:lang w:val="en-US"/>
          </w:rPr>
          <w:t xml:space="preserve">the </w:t>
        </w:r>
      </w:ins>
      <w:r w:rsidRPr="00BF5FAC">
        <w:rPr>
          <w:rFonts w:ascii="Courier New" w:hAnsi="Courier New" w:cs="Courier New"/>
          <w:lang w:val="en-US"/>
        </w:rPr>
        <w:t>development of crowd sourcing application with functions to utilize the plugin</w:t>
      </w:r>
      <w:del w:id="358" w:author="rolivida" w:date="2013-08-09T00:17:00Z">
        <w:r w:rsidRPr="00BF5FAC" w:rsidDel="00586A4E">
          <w:rPr>
            <w:rFonts w:ascii="Courier New" w:hAnsi="Courier New" w:cs="Courier New"/>
            <w:lang w:val="en-US"/>
          </w:rPr>
          <w:delText>'</w:delText>
        </w:r>
      </w:del>
      <w:r w:rsidRPr="00BF5FAC">
        <w:rPr>
          <w:rFonts w:ascii="Courier New" w:hAnsi="Courier New" w:cs="Courier New"/>
          <w:lang w:val="en-US"/>
        </w:rPr>
        <w:t>s</w:t>
      </w:r>
      <w:ins w:id="359" w:author="rolivida" w:date="2013-08-09T00:17:00Z">
        <w:r w:rsidR="00586A4E">
          <w:rPr>
            <w:rFonts w:ascii="Courier New" w:hAnsi="Courier New" w:cs="Courier New"/>
            <w:lang w:val="en-US"/>
          </w:rPr>
          <w:t>’</w:t>
        </w:r>
      </w:ins>
      <w:r w:rsidRPr="00BF5FAC">
        <w:rPr>
          <w:rFonts w:ascii="Courier New" w:hAnsi="Courier New" w:cs="Courier New"/>
          <w:lang w:val="en-US"/>
        </w:rPr>
        <w:t xml:space="preserve"> functionality</w:t>
      </w:r>
      <w:ins w:id="360" w:author="rolivida" w:date="2013-08-09T00:17:00Z">
        <w:r w:rsidR="00586A4E">
          <w:rPr>
            <w:rFonts w:ascii="Courier New" w:hAnsi="Courier New" w:cs="Courier New"/>
            <w:lang w:val="en-US"/>
          </w:rPr>
          <w:t>,</w:t>
        </w:r>
      </w:ins>
      <w:r w:rsidRPr="00BF5FAC">
        <w:rPr>
          <w:rFonts w:ascii="Courier New" w:hAnsi="Courier New" w:cs="Courier New"/>
          <w:lang w:val="en-US"/>
        </w:rPr>
        <w:t xml:space="preserve"> and gives access to sensing related tasks</w:t>
      </w:r>
      <w:ins w:id="361" w:author="rolivida" w:date="2013-08-09T00:18:00Z">
        <w:r w:rsidR="00586A4E">
          <w:rPr>
            <w:rFonts w:ascii="Courier New" w:hAnsi="Courier New" w:cs="Courier New"/>
            <w:lang w:val="en-US"/>
          </w:rPr>
          <w:t>,</w:t>
        </w:r>
      </w:ins>
      <w:r w:rsidRPr="00BF5FAC">
        <w:rPr>
          <w:rFonts w:ascii="Courier New" w:hAnsi="Courier New" w:cs="Courier New"/>
          <w:lang w:val="en-US"/>
        </w:rPr>
        <w:t xml:space="preserve"> like scheduling and data collection.</w:t>
      </w:r>
    </w:p>
    <w:p w:rsidR="009B064D" w:rsidRPr="00BF5FAC" w:rsidDel="008C610D" w:rsidRDefault="009B064D" w:rsidP="00CF3BEE">
      <w:pPr>
        <w:pStyle w:val="Csakszveg"/>
        <w:rPr>
          <w:del w:id="362" w:author="rolivida" w:date="2013-08-09T00:39:00Z"/>
          <w:rFonts w:ascii="Courier New" w:hAnsi="Courier New" w:cs="Courier New"/>
          <w:lang w:val="en-US"/>
        </w:rPr>
      </w:pPr>
    </w:p>
    <w:p w:rsidR="008C610D" w:rsidRDefault="008C610D" w:rsidP="00CF3BEE">
      <w:pPr>
        <w:pStyle w:val="Csakszveg"/>
        <w:rPr>
          <w:ins w:id="363" w:author="rolivida" w:date="2013-08-09T00:34: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lastRenderedPageBreak/>
        <w:t>In the following section we</w:t>
      </w:r>
      <w:del w:id="364" w:author="rolivida" w:date="2013-08-09T00:18:00Z">
        <w:r w:rsidRPr="00BF5FAC" w:rsidDel="00586A4E">
          <w:rPr>
            <w:rFonts w:ascii="Courier New" w:hAnsi="Courier New" w:cs="Courier New"/>
            <w:lang w:val="en-US"/>
          </w:rPr>
          <w:delText xml:space="preserve"> will</w:delText>
        </w:r>
      </w:del>
      <w:r w:rsidRPr="00BF5FAC">
        <w:rPr>
          <w:rFonts w:ascii="Courier New" w:hAnsi="Courier New" w:cs="Courier New"/>
          <w:lang w:val="en-US"/>
        </w:rPr>
        <w:t xml:space="preserve"> </w:t>
      </w:r>
      <w:ins w:id="365" w:author="rolivida" w:date="2013-08-09T00:19:00Z">
        <w:r w:rsidR="00586A4E">
          <w:rPr>
            <w:rFonts w:ascii="Courier New" w:hAnsi="Courier New" w:cs="Courier New"/>
            <w:lang w:val="en-US"/>
          </w:rPr>
          <w:t>present</w:t>
        </w:r>
      </w:ins>
      <w:del w:id="366" w:author="rolivida" w:date="2013-08-09T00:19:00Z">
        <w:r w:rsidRPr="00BF5FAC" w:rsidDel="00586A4E">
          <w:rPr>
            <w:rFonts w:ascii="Courier New" w:hAnsi="Courier New" w:cs="Courier New"/>
            <w:lang w:val="en-US"/>
          </w:rPr>
          <w:delText>define</w:delText>
        </w:r>
      </w:del>
      <w:r w:rsidRPr="00BF5FAC">
        <w:rPr>
          <w:rFonts w:ascii="Courier New" w:hAnsi="Courier New" w:cs="Courier New"/>
          <w:lang w:val="en-US"/>
        </w:rPr>
        <w:t xml:space="preserve"> the intended use </w:t>
      </w:r>
      <w:ins w:id="367" w:author="rolivida" w:date="2013-08-09T00:19:00Z">
        <w:r w:rsidR="00586A4E">
          <w:rPr>
            <w:rFonts w:ascii="Courier New" w:hAnsi="Courier New" w:cs="Courier New"/>
            <w:lang w:val="en-US"/>
          </w:rPr>
          <w:t xml:space="preserve">cases </w:t>
        </w:r>
      </w:ins>
      <w:r w:rsidRPr="00BF5FAC">
        <w:rPr>
          <w:rFonts w:ascii="Courier New" w:hAnsi="Courier New" w:cs="Courier New"/>
          <w:lang w:val="en-US"/>
        </w:rPr>
        <w:t>of the framework</w:t>
      </w:r>
      <w:ins w:id="368" w:author="rolivida" w:date="2013-08-09T00:18:00Z">
        <w:r w:rsidR="00586A4E">
          <w:rPr>
            <w:rFonts w:ascii="Courier New" w:hAnsi="Courier New" w:cs="Courier New"/>
            <w:lang w:val="en-US"/>
          </w:rPr>
          <w:t xml:space="preserve"> and</w:t>
        </w:r>
      </w:ins>
      <w:ins w:id="369" w:author="rolivida" w:date="2013-08-09T00:19:00Z">
        <w:r w:rsidR="00FB3705">
          <w:rPr>
            <w:rFonts w:ascii="Courier New" w:hAnsi="Courier New" w:cs="Courier New"/>
            <w:lang w:val="en-US"/>
          </w:rPr>
          <w:t xml:space="preserve"> </w:t>
        </w:r>
      </w:ins>
      <w:del w:id="370" w:author="rolivida" w:date="2013-08-09T00:18:00Z">
        <w:r w:rsidRPr="00BF5FAC" w:rsidDel="00586A4E">
          <w:rPr>
            <w:rFonts w:ascii="Courier New" w:hAnsi="Courier New" w:cs="Courier New"/>
            <w:lang w:val="en-US"/>
          </w:rPr>
          <w:delText>.</w:delText>
        </w:r>
      </w:del>
      <w:del w:id="371" w:author="rolivida" w:date="2013-08-09T00:19:00Z">
        <w:r w:rsidRPr="00BF5FAC" w:rsidDel="00FB3705">
          <w:rPr>
            <w:rFonts w:ascii="Courier New" w:hAnsi="Courier New" w:cs="Courier New"/>
            <w:lang w:val="en-US"/>
          </w:rPr>
          <w:delText xml:space="preserve"> We will</w:delText>
        </w:r>
      </w:del>
      <w:ins w:id="372" w:author="rolivida" w:date="2013-08-09T00:19:00Z">
        <w:r w:rsidR="00FB3705">
          <w:rPr>
            <w:rFonts w:ascii="Courier New" w:hAnsi="Courier New" w:cs="Courier New"/>
            <w:lang w:val="en-US"/>
          </w:rPr>
          <w:t>we</w:t>
        </w:r>
      </w:ins>
      <w:r w:rsidRPr="00BF5FAC">
        <w:rPr>
          <w:rFonts w:ascii="Courier New" w:hAnsi="Courier New" w:cs="Courier New"/>
          <w:lang w:val="en-US"/>
        </w:rPr>
        <w:t xml:space="preserve"> address the challenges of such a platform.</w:t>
      </w:r>
      <w:del w:id="373" w:author="rolivida" w:date="2013-08-09T00:48:00Z">
        <w:r w:rsidRPr="00BF5FAC" w:rsidDel="001F16EF">
          <w:rPr>
            <w:rFonts w:ascii="Courier New" w:hAnsi="Courier New" w:cs="Courier New"/>
            <w:lang w:val="en-US"/>
          </w:rPr>
          <w:delText>.</w:delText>
        </w:r>
      </w:del>
    </w:p>
    <w:p w:rsidR="00FB3705" w:rsidRDefault="00FB3705" w:rsidP="00CF3BEE">
      <w:pPr>
        <w:pStyle w:val="Csakszveg"/>
        <w:rPr>
          <w:ins w:id="374" w:author="rolivida" w:date="2013-08-09T00:20: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commentRangeStart w:id="375"/>
      <w:r w:rsidRPr="00BF5FAC">
        <w:rPr>
          <w:rFonts w:ascii="Courier New" w:hAnsi="Courier New" w:cs="Courier New"/>
          <w:lang w:val="en-US"/>
        </w:rPr>
        <w:t>\section{Solution}</w:t>
      </w:r>
      <w:commentRangeEnd w:id="375"/>
      <w:r w:rsidR="001F16EF">
        <w:rPr>
          <w:rStyle w:val="Jegyzethivatkozs"/>
          <w:rFonts w:asciiTheme="minorHAnsi" w:hAnsiTheme="minorHAnsi"/>
        </w:rPr>
        <w:commentReference w:id="375"/>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sec:solution</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a cloud backed mobile framework. It consists of a cloud application running on Google App Engine. We will reference this app as the server. The mobile devices participating in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are called clients. Clients run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framework which consists of the core and several plugins. The framework is capable of downloading and running crowd sourcing applications, called applications. To avoid confusion, users who upload and run their applications will be called Developers. Applications rely on events fired by the plugins and methods offered by the plugins to perform sensing tasks. The framework provides means to the applications for uploading results.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under development. The Android client is already functional, and most of the features mentioned in this paper are already available. Limited server functionality is currently provided by a PHP based portal.</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\subsection{Use cases}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sec:use_cases</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Applications mentioned in the previous chapter have several properties in common:</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Applications only work in areas where the application's coverage is high</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They provide services to the users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Services provided can be consumed on the same mobile device, through a specific application</w:t>
      </w:r>
    </w:p>
    <w:p w:rsidR="009B064D" w:rsidRPr="00BF5FAC" w:rsidRDefault="009B064D" w:rsidP="00CF3BEE">
      <w:pPr>
        <w:pStyle w:val="Csakszveg"/>
        <w:rPr>
          <w:rFonts w:ascii="Courier New" w:hAnsi="Courier New" w:cs="Courier New"/>
          <w:lang w:val="en-US"/>
        </w:rPr>
      </w:pPr>
      <w:proofErr w:type="gramStart"/>
      <w:r w:rsidRPr="00BF5FAC">
        <w:rPr>
          <w:rFonts w:ascii="Courier New" w:hAnsi="Courier New" w:cs="Courier New"/>
          <w:lang w:val="en-US"/>
        </w:rPr>
        <w:t>For such an application to succeed the provided service has to be in balance with the required contribution, and the application has to be advertised and distributed fast.</w:t>
      </w:r>
      <w:proofErr w:type="gramEnd"/>
      <w:r w:rsidRPr="00BF5FAC">
        <w:rPr>
          <w:rFonts w:ascii="Courier New" w:hAnsi="Courier New" w:cs="Courier New"/>
          <w:lang w:val="en-US"/>
        </w:rPr>
        <w:t xml:space="preserve"> These requirements result in </w:t>
      </w:r>
      <w:proofErr w:type="spellStart"/>
      <w:r w:rsidRPr="00BF5FAC">
        <w:rPr>
          <w:rFonts w:ascii="Courier New" w:hAnsi="Courier New" w:cs="Courier New"/>
          <w:lang w:val="en-US"/>
        </w:rPr>
        <w:t>well polished</w:t>
      </w:r>
      <w:proofErr w:type="spellEnd"/>
      <w:r w:rsidRPr="00BF5FAC">
        <w:rPr>
          <w:rFonts w:ascii="Courier New" w:hAnsi="Courier New" w:cs="Courier New"/>
          <w:lang w:val="en-US"/>
        </w:rPr>
        <w:t>, feature rich applications that emphasize the provided services, and high marketing costs. If an application doesn't reach enough users or active user contribution is required and is too costly (see Google's parking app) the service dies out. This is a high cost, high risk scenario.</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has three main use cases. It aims at bootstrapping such applications. If an application developer needs sensory data for the provided service to work, he can deploy a sensor application to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and gather the required information before the launch of the </w:t>
      </w:r>
      <w:proofErr w:type="spellStart"/>
      <w:r w:rsidRPr="00BF5FAC">
        <w:rPr>
          <w:rFonts w:ascii="Courier New" w:hAnsi="Courier New" w:cs="Courier New"/>
          <w:lang w:val="en-US"/>
        </w:rPr>
        <w:t>stand alone</w:t>
      </w:r>
      <w:proofErr w:type="spellEnd"/>
      <w:r w:rsidRPr="00BF5FAC">
        <w:rPr>
          <w:rFonts w:ascii="Courier New" w:hAnsi="Courier New" w:cs="Courier New"/>
          <w:lang w:val="en-US"/>
        </w:rPr>
        <w:t xml:space="preserve"> application. If a service requires mobile sensed data, but doesn't offer mobile content to the users, it is really hard to motivate users to download yet another application that will run in the background and consume valuable resources. If a device runs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such applications can be deployed seamlessly, without distracting the user. Finally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initial purpose was to be a research platform, a mobile test network similar to </w:t>
      </w:r>
      <w:proofErr w:type="spellStart"/>
      <w:r w:rsidRPr="00BF5FAC">
        <w:rPr>
          <w:rFonts w:ascii="Courier New" w:hAnsi="Courier New" w:cs="Courier New"/>
          <w:lang w:val="en-US"/>
        </w:rPr>
        <w:t>PlanetLab</w:t>
      </w:r>
      <w:proofErr w:type="spellEnd"/>
      <w:r w:rsidRPr="00BF5FAC">
        <w:rPr>
          <w:rFonts w:ascii="Courier New" w:hAnsi="Courier New" w:cs="Courier New"/>
          <w:lang w:val="en-US"/>
        </w:rPr>
        <w:t xml:space="preserve"> and </w:t>
      </w:r>
      <w:proofErr w:type="spellStart"/>
      <w:r w:rsidRPr="00BF5FAC">
        <w:rPr>
          <w:rFonts w:ascii="Courier New" w:hAnsi="Courier New" w:cs="Courier New"/>
          <w:lang w:val="en-US"/>
        </w:rPr>
        <w:t>SenseLab</w:t>
      </w:r>
      <w:proofErr w:type="spellEnd"/>
      <w:r w:rsidRPr="00BF5FAC">
        <w:rPr>
          <w:rFonts w:ascii="Courier New" w:hAnsi="Courier New" w:cs="Courier New"/>
          <w:lang w:val="en-US"/>
        </w:rPr>
        <w:t xml:space="preserve">. It is especially difficult to deploy applications for research purposes, as they usually don't provide any value to the user, operate only for shorter periods of times and usually target specific user groups.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provides a solution for both use cases.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\subsection{Target group}</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majority of the currently sold phones are smartphones, regardless of gender, age and technical knowledge users are persuaded to buy smartphones, resulting in the wide penetration of these devices. We </w:t>
      </w:r>
      <w:r w:rsidRPr="00BF5FAC">
        <w:rPr>
          <w:rFonts w:ascii="Courier New" w:hAnsi="Courier New" w:cs="Courier New"/>
          <w:lang w:val="en-US"/>
        </w:rPr>
        <w:lastRenderedPageBreak/>
        <w:t xml:space="preserve">designed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to not require any maintenance. After the framework is set up on the device and configured properly for the users privacy requirements and available resources, it's </w:t>
      </w:r>
      <w:proofErr w:type="spellStart"/>
      <w:r w:rsidRPr="00BF5FAC">
        <w:rPr>
          <w:rFonts w:ascii="Courier New" w:hAnsi="Courier New" w:cs="Courier New"/>
          <w:lang w:val="en-US"/>
        </w:rPr>
        <w:t>self sustained</w:t>
      </w:r>
      <w:proofErr w:type="spellEnd"/>
      <w:r w:rsidRPr="00BF5FAC">
        <w:rPr>
          <w:rFonts w:ascii="Courier New" w:hAnsi="Courier New" w:cs="Courier New"/>
          <w:lang w:val="en-US"/>
        </w:rPr>
        <w:t xml:space="preserve">, no user interaction is needed for </w:t>
      </w:r>
      <w:proofErr w:type="spellStart"/>
      <w:proofErr w:type="gramStart"/>
      <w:r w:rsidRPr="00BF5FAC">
        <w:rPr>
          <w:rFonts w:ascii="Courier New" w:hAnsi="Courier New" w:cs="Courier New"/>
          <w:lang w:val="en-US"/>
        </w:rPr>
        <w:t>it's</w:t>
      </w:r>
      <w:proofErr w:type="spellEnd"/>
      <w:proofErr w:type="gramEnd"/>
      <w:r w:rsidRPr="00BF5FAC">
        <w:rPr>
          <w:rFonts w:ascii="Courier New" w:hAnsi="Courier New" w:cs="Courier New"/>
          <w:lang w:val="en-US"/>
        </w:rPr>
        <w:t xml:space="preserve"> operation. This enables the deployment of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on devices that are owned by users who are not familiar with modern technology. This widens the pool reachable users. With proper marketing and communication every smart phone user can be targeted, but the main target group of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framework are students and young adults living in urban regions of first world countries, owning smartphones with mobile broadband access. They travel daily in their home town by different transport means, use multiple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access points, and near field radio devices (Bluetooth, RFID, </w:t>
      </w:r>
      <w:proofErr w:type="gramStart"/>
      <w:r w:rsidRPr="00BF5FAC">
        <w:rPr>
          <w:rFonts w:ascii="Courier New" w:hAnsi="Courier New" w:cs="Courier New"/>
          <w:lang w:val="en-US"/>
        </w:rPr>
        <w:t>NFC</w:t>
      </w:r>
      <w:proofErr w:type="gram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\subsection{Challenges}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{Modularity}</w:t>
      </w: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Android framework from an Android perspective consists of a core application and plugin applications. Each plugin can be installed or removed as an Android application. Each plugin requires the permissions that are needed for </w:t>
      </w:r>
      <w:proofErr w:type="spellStart"/>
      <w:proofErr w:type="gramStart"/>
      <w:r w:rsidRPr="00BF5FAC">
        <w:rPr>
          <w:rFonts w:ascii="Courier New" w:hAnsi="Courier New" w:cs="Courier New"/>
          <w:lang w:val="en-US"/>
        </w:rPr>
        <w:t>it's</w:t>
      </w:r>
      <w:proofErr w:type="spellEnd"/>
      <w:proofErr w:type="gramEnd"/>
      <w:r w:rsidRPr="00BF5FAC">
        <w:rPr>
          <w:rFonts w:ascii="Courier New" w:hAnsi="Courier New" w:cs="Courier New"/>
          <w:lang w:val="en-US"/>
        </w:rPr>
        <w:t xml:space="preserve"> use. This enables the user to assemble a setup that she is comfortable with, and is suitable for her device's capabilities. If she doesn't want to share her location, than omitting that plugin the framework will be limited on the OS level not to use the location services.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clear benefits of this modular approach come with some drawbacks.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distributions will be </w:t>
      </w:r>
      <w:proofErr w:type="gramStart"/>
      <w:r w:rsidRPr="00BF5FAC">
        <w:rPr>
          <w:rFonts w:ascii="Courier New" w:hAnsi="Courier New" w:cs="Courier New"/>
          <w:lang w:val="en-US"/>
        </w:rPr>
        <w:t>fragmented,</w:t>
      </w:r>
      <w:proofErr w:type="gramEnd"/>
      <w:r w:rsidRPr="00BF5FAC">
        <w:rPr>
          <w:rFonts w:ascii="Courier New" w:hAnsi="Courier New" w:cs="Courier New"/>
          <w:lang w:val="en-US"/>
        </w:rPr>
        <w:t xml:space="preserve"> devices will have different plugin sets and even plugin versions. Users will also have the possibility to revoke permissions from the framework and limit the resource usage of plugins.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To address this issue,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has dual conformance checking for the applications. When a Developer request devices for his application, he indicates the span of the deployment. He may target a specific user group - age, gender, country, urban area or countryside, device type, user activity type - and weather the application needs inter user connections or devices can be scattered over a larger area. He can request device capabilities: location sensor accuracy, network connectivity type, available sensors. And finally estimates the resources his application will consume on a device during the applications lifetime.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 strong point of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the management of the resources. As different sensors have different types of resources, we introduced a resource description system. For each resource we define quotas. Quotas can be associated with the volume of consumed resources and the speed of consumption. A resource can have several associated quota. Quotas are used to present users with resource management decisions and to limit an application's resource usage.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 plugin interface is defined so that plugins can expose the quotas. Each quota has five usage levels. The user can choose not to grant any of that resource. Low, medium and high are different levels defined by the plugins and labeled by human readable labels. Finally unlimited indicates the user is willing to provide every available resource of the kind to the framework.</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Applications can be present parallel on a device. The quota limits defined by the user apply for the aggregated resource consumption of the application. The server is in charge of distributing the applications </w:t>
      </w:r>
      <w:r w:rsidRPr="00BF5FAC">
        <w:rPr>
          <w:rFonts w:ascii="Courier New" w:hAnsi="Courier New" w:cs="Courier New"/>
          <w:lang w:val="en-US"/>
        </w:rPr>
        <w:lastRenderedPageBreak/>
        <w:t>among devices in a way that each application will be able to access the amount of resources the developer required. This is the first level of conformance.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Once an application is pushed to a device, each delivered event and called method is monitored by the framework and authorized by the resource manager running on the device. Once the application's quota level is reached or the overall quota limit has expired, the framework denies the request.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{Security}</w:t>
      </w: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ensures that the user is protected from both outside attacks and malicious applications. We identified three high risk points in the architecture.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Framework and plugin integrity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We rely on Android Play Store's security measures to guarantee that nor </w:t>
      </w:r>
      <w:proofErr w:type="gramStart"/>
      <w:r w:rsidRPr="00BF5FAC">
        <w:rPr>
          <w:rFonts w:ascii="Courier New" w:hAnsi="Courier New" w:cs="Courier New"/>
          <w:lang w:val="en-US"/>
        </w:rPr>
        <w:t>the nor the framework or the plugins code can</w:t>
      </w:r>
      <w:proofErr w:type="gramEnd"/>
      <w:r w:rsidRPr="00BF5FAC">
        <w:rPr>
          <w:rFonts w:ascii="Courier New" w:hAnsi="Courier New" w:cs="Courier New"/>
          <w:lang w:val="en-US"/>
        </w:rPr>
        <w:t xml:space="preserve"> be compromised. Both the framework and the plugins can be downloaded from the Play Store through the Google Play Store application. This ensures that no third party application will be able to use the same package name on the device. Android user management system ensures code integrity: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isn't more fragile than any Android application.</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gramStart"/>
      <w:r w:rsidRPr="00BF5FAC">
        <w:rPr>
          <w:rFonts w:ascii="Courier New" w:hAnsi="Courier New" w:cs="Courier New"/>
          <w:lang w:val="en-US"/>
        </w:rPr>
        <w:t>Application download</w:t>
      </w:r>
      <w:proofErr w:type="gramEnd"/>
      <w:r w:rsidRPr="00BF5FAC">
        <w:rPr>
          <w:rFonts w:ascii="Courier New" w:hAnsi="Courier New" w:cs="Courier New"/>
          <w:lang w:val="en-US"/>
        </w:rPr>
        <w:t xml:space="preserve"> from the server</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An attacker could compromise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client by pushing an application to the client that either has altered quotas and permissions, or contains code that was not checked and compiled on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server. To prevent such an intrusion, every application and accompanying resource descriptor is signed by the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asymmetrical key. The application has the public key compiled inside itself. This signature is checked every time the application's is loaded from local storage.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Malicious applications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Applications are written in Java, compiled by the server and sent to the client. To make sure the client framework has full control over the application, only a limited set of the Java language can be used. Developers are limited to </w:t>
      </w:r>
      <w:proofErr w:type="spellStart"/>
      <w:r w:rsidRPr="00BF5FAC">
        <w:rPr>
          <w:rFonts w:ascii="Courier New" w:hAnsi="Courier New" w:cs="Courier New"/>
          <w:lang w:val="en-US"/>
        </w:rPr>
        <w:t>java.lang</w:t>
      </w:r>
      <w:proofErr w:type="spellEnd"/>
      <w:r w:rsidRPr="00BF5FAC">
        <w:rPr>
          <w:rFonts w:ascii="Courier New" w:hAnsi="Courier New" w:cs="Courier New"/>
          <w:lang w:val="en-US"/>
        </w:rPr>
        <w:t xml:space="preserve">, </w:t>
      </w:r>
      <w:proofErr w:type="spellStart"/>
      <w:r w:rsidRPr="00BF5FAC">
        <w:rPr>
          <w:rFonts w:ascii="Courier New" w:hAnsi="Courier New" w:cs="Courier New"/>
          <w:lang w:val="en-US"/>
        </w:rPr>
        <w:t>java.util</w:t>
      </w:r>
      <w:proofErr w:type="spellEnd"/>
      <w:r w:rsidRPr="00BF5FAC">
        <w:rPr>
          <w:rFonts w:ascii="Courier New" w:hAnsi="Courier New" w:cs="Courier New"/>
          <w:lang w:val="en-US"/>
        </w:rPr>
        <w:t xml:space="preserve"> and </w:t>
      </w:r>
      <w:proofErr w:type="spellStart"/>
      <w:r w:rsidRPr="00BF5FAC">
        <w:rPr>
          <w:rFonts w:ascii="Courier New" w:hAnsi="Courier New" w:cs="Courier New"/>
          <w:lang w:val="en-US"/>
        </w:rPr>
        <w:t>java.math</w:t>
      </w:r>
      <w:proofErr w:type="spellEnd"/>
      <w:r w:rsidRPr="00BF5FAC">
        <w:rPr>
          <w:rFonts w:ascii="Courier New" w:hAnsi="Courier New" w:cs="Courier New"/>
          <w:lang w:val="en-US"/>
        </w:rPr>
        <w:t xml:space="preserve"> packages, excluding threading, Timer and class loading. Developers are allowed to use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interfaces package but cannot reference any class from the framework. Source code is checked for these imports and compiled without any external library. This ensures that applications </w:t>
      </w:r>
      <w:proofErr w:type="spellStart"/>
      <w:r w:rsidRPr="00BF5FAC">
        <w:rPr>
          <w:rFonts w:ascii="Courier New" w:hAnsi="Courier New" w:cs="Courier New"/>
          <w:lang w:val="en-US"/>
        </w:rPr>
        <w:t>can not</w:t>
      </w:r>
      <w:proofErr w:type="spellEnd"/>
      <w:r w:rsidRPr="00BF5FAC">
        <w:rPr>
          <w:rFonts w:ascii="Courier New" w:hAnsi="Courier New" w:cs="Courier New"/>
          <w:lang w:val="en-US"/>
        </w:rPr>
        <w:t xml:space="preserve"> reach outside of the designated sandbox.</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Inter-component communication</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Our solution uses intents to communicate on the device between the different components. Android permissions are defined and enforced for these intents limiting senders and receivers of the intent to the trusted components of the client (framework and plugins). It is up to the user to keep his device safe, any installed Android application has to be authorized, permissions granted manually.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{Privacy}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One of the main user concerns is privacy. Such a framework can be successful only if the users can be certain that the data shared through the application doesn't violate their privacy. The required level of privacy varies from person to person, and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designed to allow different levels of privacy.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The common basis of privacy is device anonymity. Each device generates a unique identifier and every data is associated to that identifier. Identifier is independent of any other device or user identifier. That means that if a user reinstalls the application, the two installations will have different identifiers and cannot be associated. As the framework only handles the task of storing log lines generated by the applications, other privacy issues are taken in account on the plugin level. We design every plugin with user's privacy in mind. Permissions defined by the plugins are designed in a way to accommodate different privacy needs.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Log files have to be stored on the external storage, as most current phones have limited internal storage available. These files can be read and altered by any application having permission to the SD card. To protect the sensitive information, we use a XOR symmetric key coding and sign the saved files. This guarantees integrity and privacy. Files will be uploaded through a secure channel either manually or automatically. In case of manual settings the user can review file's contents before deciding to delete or upload them.</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Files uploaded to the server are stored in the user's private space. Users can access the information that will be shared by them. Three sharing options will be available to the user, always share will grant developers access to the files immediately, speeding up the data processing. Share if not removed will grant developers access the files after a given period if user doesn't delete then. The strictest option share when permitted keeps files private until the user doesn't give explicit permission to share the files with the developer. Files can be reviewed but not altered by the user.</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{Seamlessness}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will run on user equipment, tablets and phones that have to perform well even when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running sensing applications. Moreover these devices are mostly mobile, with limited or costly network access.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Battery life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Our preliminary experiments show that the framework in itself doesn't influence battery life. We created three passive monitoring applications: a battery meter, a CPU utilization capturer and a running application capture, both scheduled to run each second. Running </w:t>
      </w:r>
      <w:proofErr w:type="gramStart"/>
      <w:r w:rsidRPr="00BF5FAC">
        <w:rPr>
          <w:rFonts w:ascii="Courier New" w:hAnsi="Courier New" w:cs="Courier New"/>
          <w:lang w:val="en-US"/>
        </w:rPr>
        <w:t>these application</w:t>
      </w:r>
      <w:proofErr w:type="gramEnd"/>
      <w:r w:rsidRPr="00BF5FAC">
        <w:rPr>
          <w:rFonts w:ascii="Courier New" w:hAnsi="Courier New" w:cs="Courier New"/>
          <w:lang w:val="en-US"/>
        </w:rPr>
        <w:t xml:space="preserve"> didn't increase the battery usage considerably, battery lifetime was not compromised.</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Active sensing like gyroscope, accelerometer,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or Bluetooth discovery, </w:t>
      </w:r>
      <w:proofErr w:type="gramStart"/>
      <w:r w:rsidRPr="00BF5FAC">
        <w:rPr>
          <w:rFonts w:ascii="Courier New" w:hAnsi="Courier New" w:cs="Courier New"/>
          <w:lang w:val="en-US"/>
        </w:rPr>
        <w:t>active</w:t>
      </w:r>
      <w:proofErr w:type="gramEnd"/>
      <w:r w:rsidRPr="00BF5FAC">
        <w:rPr>
          <w:rFonts w:ascii="Courier New" w:hAnsi="Courier New" w:cs="Courier New"/>
          <w:lang w:val="en-US"/>
        </w:rPr>
        <w:t xml:space="preserve"> </w:t>
      </w:r>
      <w:proofErr w:type="spellStart"/>
      <w:r w:rsidRPr="00BF5FAC">
        <w:rPr>
          <w:rFonts w:ascii="Courier New" w:hAnsi="Courier New" w:cs="Courier New"/>
          <w:lang w:val="en-US"/>
        </w:rPr>
        <w:t>bandwith</w:t>
      </w:r>
      <w:proofErr w:type="spellEnd"/>
      <w:r w:rsidRPr="00BF5FAC">
        <w:rPr>
          <w:rFonts w:ascii="Courier New" w:hAnsi="Courier New" w:cs="Courier New"/>
          <w:lang w:val="en-US"/>
        </w:rPr>
        <w:t xml:space="preserve"> measurements will naturally consume more battery. Plugins can be optimized to reduce power consumption. To prevent the framework from draining the battery, thresholds can be set by the user, when to disable battery intensive tasks, and when to stop the framework altogether.</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Another battery intensive task is the upload of the periodic collected sensing data. As this is not a time sensitive task, the framework takes in consideration the user's network preference, and the user can indicate at what battery level and charging state the framework should upload gathered data.</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Performance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Current Android distributions don't support Android application level CPU limits and quotas, so our options were limited in terms of processor usage management. As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application source code is checked to prevent starting new threads, the lifecycle of the application is managed by the framework. We are measuring the runtime of each application method call and flagging applications that take too long to return. However plugin methods initiated by the applications are asynchronous, hence we do not measure CPU load resulting from a plugin call directly. An estimation of the CPU usage of CPU intensive plugin method calls will be incorporated in the quotas defined by the plugins.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Our application design guidelines suggest a timer or event based operation, with small tasks that aim to filter sensor data or change the state of the application.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was not intended to be a distributed mobile computation platform.</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Storage space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Android platform distinguishes between internal storage and external storage. Internal storage is private to the Android application using it for </w:t>
      </w:r>
      <w:proofErr w:type="gramStart"/>
      <w:r w:rsidRPr="00BF5FAC">
        <w:rPr>
          <w:rFonts w:ascii="Courier New" w:hAnsi="Courier New" w:cs="Courier New"/>
          <w:lang w:val="en-US"/>
        </w:rPr>
        <w:t xml:space="preserve">downloaded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applications adds</w:t>
      </w:r>
      <w:proofErr w:type="gramEnd"/>
      <w:r w:rsidRPr="00BF5FAC">
        <w:rPr>
          <w:rFonts w:ascii="Courier New" w:hAnsi="Courier New" w:cs="Courier New"/>
          <w:lang w:val="en-US"/>
        </w:rPr>
        <w:t xml:space="preserve"> another layer of security. Available storage capacity varies widely from device to device. The usual bottleneck is internal storage. Our internal storage needs are way more modest than most Android applications. </w:t>
      </w:r>
      <w:proofErr w:type="gramStart"/>
      <w:r w:rsidRPr="00BF5FAC">
        <w:rPr>
          <w:rFonts w:ascii="Courier New" w:hAnsi="Courier New" w:cs="Courier New"/>
          <w:lang w:val="en-US"/>
        </w:rPr>
        <w:t>However caching application logs before uploading them may result in the overuse of external storage.</w:t>
      </w:r>
      <w:proofErr w:type="gramEnd"/>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{Incentive}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Successful crowd sourced applications provide valued services to the users in return for their collaboration. Frameworks like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cannot provide such value to the users due to the diverse usage of the captured data. While a service using basic sensing (open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map, broadband coverage map, DTN messaging service) could be provided, our aim is different. Another approach taken by proposed crowd sourcing frameworks is the introduction of micro-payment systems to incentivize users in participating. A micropayment system in an automated sensing scenario opens up many issues. As opposed to easy to evaluate tasks like answering a question or taking a picture at a given location, it is hard to put a price tag on a periodic or event based sensing task. A monetary reward would also attract cheaters.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We believe that other extrinsic motivators can be used to increase public involvement. We propose a </w:t>
      </w:r>
      <w:proofErr w:type="spellStart"/>
      <w:r w:rsidRPr="00BF5FAC">
        <w:rPr>
          <w:rFonts w:ascii="Courier New" w:hAnsi="Courier New" w:cs="Courier New"/>
          <w:lang w:val="en-US"/>
        </w:rPr>
        <w:t>gamified</w:t>
      </w:r>
      <w:proofErr w:type="spellEnd"/>
      <w:r w:rsidRPr="00BF5FAC">
        <w:rPr>
          <w:rFonts w:ascii="Courier New" w:hAnsi="Courier New" w:cs="Courier New"/>
          <w:lang w:val="en-US"/>
        </w:rPr>
        <w:t xml:space="preserve"> approach. By introducing game elements in the configuration and running of the application it would be more appealing to the target group.</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Goal</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lastRenderedPageBreak/>
        <w:t xml:space="preserve">The framework in itself is just a delivery system for applications. Our goal is to be able to run more applications on more devices, and to be able to target specific user groups. This requires that users install more plugins and give more permissions and higher quotas. And user should provide detailed user profiles of </w:t>
      </w:r>
      <w:proofErr w:type="gramStart"/>
      <w:r w:rsidRPr="00BF5FAC">
        <w:rPr>
          <w:rFonts w:ascii="Courier New" w:hAnsi="Courier New" w:cs="Courier New"/>
          <w:lang w:val="en-US"/>
        </w:rPr>
        <w:t>themselves</w:t>
      </w:r>
      <w:proofErr w:type="gram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On the other hand each application benefits from different user behaviors. A pothole detecting application needs car users. Drivers using roads that are not yet part of the database are more valuable than users taking the same path every day. For an application that maps opened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networks, people not switching on their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connection, or devices used only at home are useless.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We plan on implementing a system that has both a unified reward system and an application level reward system. The </w:t>
      </w:r>
      <w:proofErr w:type="spellStart"/>
      <w:r w:rsidRPr="00BF5FAC">
        <w:rPr>
          <w:rFonts w:ascii="Courier New" w:hAnsi="Courier New" w:cs="Courier New"/>
          <w:lang w:val="en-US"/>
        </w:rPr>
        <w:t>gamified</w:t>
      </w:r>
      <w:proofErr w:type="spellEnd"/>
      <w:r w:rsidRPr="00BF5FAC">
        <w:rPr>
          <w:rFonts w:ascii="Courier New" w:hAnsi="Courier New" w:cs="Courier New"/>
          <w:lang w:val="en-US"/>
        </w:rPr>
        <w:t xml:space="preserve"> system will be composed of points, leaderboards and badges. Points will be awarded for quotas that the applications spend. As developers have limited quota available, applications will be optimized to use fewer resources. So a quota spent by the application should be useful for the developer. For the users to increase the spent quota they have to make their setup desirable to the applications, meaning more plugins, permissions and higher quota limits. </w:t>
      </w:r>
      <w:proofErr w:type="spellStart"/>
      <w:r w:rsidRPr="00BF5FAC">
        <w:rPr>
          <w:rFonts w:ascii="Courier New" w:hAnsi="Courier New" w:cs="Courier New"/>
          <w:lang w:val="en-US"/>
        </w:rPr>
        <w:t>Leaderboars</w:t>
      </w:r>
      <w:proofErr w:type="spellEnd"/>
      <w:r w:rsidRPr="00BF5FAC">
        <w:rPr>
          <w:rFonts w:ascii="Courier New" w:hAnsi="Courier New" w:cs="Courier New"/>
          <w:lang w:val="en-US"/>
        </w:rPr>
        <w:t xml:space="preserve"> will be based on the points awarded to the users. With the increase of the user count, we will create different leaderboards for different time windows, and social leaderboards allowing users to compare themselves to their peers.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Badges will be the parts where the application developers can task and reward their users. Applications have the possibility to define badges that will be part of the system. Specifications of the task that has to be accomplished to earn the badge can be secret or known to the user. In the </w:t>
      </w:r>
      <w:proofErr w:type="spellStart"/>
      <w:r w:rsidRPr="00BF5FAC">
        <w:rPr>
          <w:rFonts w:ascii="Courier New" w:hAnsi="Courier New" w:cs="Courier New"/>
          <w:lang w:val="en-US"/>
        </w:rPr>
        <w:t>later</w:t>
      </w:r>
      <w:proofErr w:type="spellEnd"/>
      <w:r w:rsidRPr="00BF5FAC">
        <w:rPr>
          <w:rFonts w:ascii="Courier New" w:hAnsi="Courier New" w:cs="Courier New"/>
          <w:lang w:val="en-US"/>
        </w:rPr>
        <w:t xml:space="preserve"> case, the framework will present the user with the description of the task. The application will be responsible for checking </w:t>
      </w:r>
      <w:proofErr w:type="spellStart"/>
      <w:r w:rsidRPr="00BF5FAC">
        <w:rPr>
          <w:rFonts w:ascii="Courier New" w:hAnsi="Courier New" w:cs="Courier New"/>
          <w:lang w:val="en-US"/>
        </w:rPr>
        <w:t>weather</w:t>
      </w:r>
      <w:proofErr w:type="spellEnd"/>
      <w:r w:rsidRPr="00BF5FAC">
        <w:rPr>
          <w:rFonts w:ascii="Courier New" w:hAnsi="Courier New" w:cs="Courier New"/>
          <w:lang w:val="en-US"/>
        </w:rPr>
        <w:t xml:space="preserve"> the requirements have been fulfilled. The framework will also define badges. Framework provided badges will be part of the tutorial introducing the user to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User tasks will guide the user through the settings, and give the user some insight about the system.</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{Scaling}</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As opposed to crowd sensing applications,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will not have bootstrapping issues.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doesn't provide a service that relies on sensing </w:t>
      </w:r>
      <w:proofErr w:type="gramStart"/>
      <w:r w:rsidRPr="00BF5FAC">
        <w:rPr>
          <w:rFonts w:ascii="Courier New" w:hAnsi="Courier New" w:cs="Courier New"/>
          <w:lang w:val="en-US"/>
        </w:rPr>
        <w:t>data,</w:t>
      </w:r>
      <w:proofErr w:type="gramEnd"/>
      <w:r w:rsidRPr="00BF5FAC">
        <w:rPr>
          <w:rFonts w:ascii="Courier New" w:hAnsi="Courier New" w:cs="Courier New"/>
          <w:lang w:val="en-US"/>
        </w:rPr>
        <w:t xml:space="preserve"> the first user will receive the same user experience as a user joining the system when it becomes popular. In fact, early adopters will benefit from their history when it'll come to leaderboards or badges: as badges are associated to applications, if an application is available through a limited time only, badges earned during that period will be more valuable.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success won't depend on </w:t>
      </w:r>
      <w:proofErr w:type="spellStart"/>
      <w:proofErr w:type="gramStart"/>
      <w:r w:rsidRPr="00BF5FAC">
        <w:rPr>
          <w:rFonts w:ascii="Courier New" w:hAnsi="Courier New" w:cs="Courier New"/>
          <w:lang w:val="en-US"/>
        </w:rPr>
        <w:t>it's</w:t>
      </w:r>
      <w:proofErr w:type="spellEnd"/>
      <w:proofErr w:type="gramEnd"/>
      <w:r w:rsidRPr="00BF5FAC">
        <w:rPr>
          <w:rFonts w:ascii="Courier New" w:hAnsi="Courier New" w:cs="Courier New"/>
          <w:lang w:val="en-US"/>
        </w:rPr>
        <w:t xml:space="preserve"> startup speed.</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server requests needed for </w:t>
      </w:r>
      <w:proofErr w:type="spellStart"/>
      <w:proofErr w:type="gramStart"/>
      <w:r w:rsidRPr="00BF5FAC">
        <w:rPr>
          <w:rFonts w:ascii="Courier New" w:hAnsi="Courier New" w:cs="Courier New"/>
          <w:lang w:val="en-US"/>
        </w:rPr>
        <w:t>it's</w:t>
      </w:r>
      <w:proofErr w:type="spellEnd"/>
      <w:proofErr w:type="gramEnd"/>
      <w:r w:rsidRPr="00BF5FAC">
        <w:rPr>
          <w:rFonts w:ascii="Courier New" w:hAnsi="Courier New" w:cs="Courier New"/>
          <w:lang w:val="en-US"/>
        </w:rPr>
        <w:t xml:space="preserve"> operation scale linearly with the number of devices. Most of the server interactions consist of uploading or downloading files related to a single user or a single application. </w:t>
      </w:r>
      <w:proofErr w:type="spellStart"/>
      <w:r w:rsidRPr="00BF5FAC">
        <w:rPr>
          <w:rFonts w:ascii="Courier New" w:hAnsi="Courier New" w:cs="Courier New"/>
          <w:lang w:val="en-US"/>
        </w:rPr>
        <w:t>Gamification</w:t>
      </w:r>
      <w:proofErr w:type="spellEnd"/>
      <w:r w:rsidRPr="00BF5FAC">
        <w:rPr>
          <w:rFonts w:ascii="Courier New" w:hAnsi="Courier New" w:cs="Courier New"/>
          <w:lang w:val="en-US"/>
        </w:rPr>
        <w:t xml:space="preserve"> related server requests will also involve a single user's information. Leaderboards will be cached and evaluated periodically. This makes the cloud an ideal platform for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 more complex task is the distribution of applications among devices. Finding an optimal solution is a hard problem. We will use sub-optimal algorithms </w:t>
      </w:r>
      <w:r w:rsidRPr="00BF5FAC">
        <w:rPr>
          <w:rFonts w:ascii="Courier New" w:hAnsi="Courier New" w:cs="Courier New"/>
          <w:lang w:val="en-US"/>
        </w:rPr>
        <w:lastRenderedPageBreak/>
        <w:t>to find acceptable associations. This will result in sub-optimal device quota usage but will conserve server resources.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\section{Conclusions}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sec:conclusion_and_future_work</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\section{Acknowledgment}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sec:acknowledgment</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http://mobithinking.com/mobile-marketing-tools/latest-mobile-stats/a\#subscribers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http://au.businessinsider.com/comparing-app-downloads-across-countries-2013-6</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http://www.androidauthority.com/google-labs-open-spot-a-useful-application-that-no-one-uses-15186/</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http://www.waze.com/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http://live.hopstop.com/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http://www.bizjournals.com/sanjose/news/2013/05/31/whitepages-acquires-crowdsourced-spam.html</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http://www.lvmt.fr/ewgt2012/compendium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http://www.communitysensing.org/</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https://play.google.com/store/apps/details?id=com.jiwire.android.finder</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http://www.rootmetrics.com/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\end{document}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Local Variables: </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mode: latex</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proofErr w:type="spellStart"/>
      <w:r w:rsidRPr="00BF5FAC">
        <w:rPr>
          <w:rFonts w:ascii="Courier New" w:hAnsi="Courier New" w:cs="Courier New"/>
          <w:lang w:val="en-US"/>
        </w:rPr>
        <w:t>TeX</w:t>
      </w:r>
      <w:proofErr w:type="spellEnd"/>
      <w:r w:rsidRPr="00BF5FAC">
        <w:rPr>
          <w:rFonts w:ascii="Courier New" w:hAnsi="Courier New" w:cs="Courier New"/>
          <w:lang w:val="en-US"/>
        </w:rPr>
        <w:t>-master: t</w:t>
      </w:r>
    </w:p>
    <w:p w:rsidR="00CF3BEE"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End: </w:t>
      </w:r>
    </w:p>
    <w:sectPr w:rsidR="00CF3BEE" w:rsidRPr="00BF5FAC" w:rsidSect="00CF3BEE">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rolivida" w:date="2013-08-09T00:50:00Z" w:initials="r">
    <w:p w:rsidR="009B064D" w:rsidRDefault="009B064D">
      <w:pPr>
        <w:pStyle w:val="Jegyzetszveg"/>
      </w:pPr>
      <w:r>
        <w:rPr>
          <w:rStyle w:val="Jegyzethivatkozs"/>
        </w:rPr>
        <w:annotationRef/>
      </w:r>
      <w:r>
        <w:t xml:space="preserve">Nem </w:t>
      </w:r>
      <w:proofErr w:type="gramStart"/>
      <w:r>
        <w:t>tudom</w:t>
      </w:r>
      <w:proofErr w:type="gramEnd"/>
      <w:r>
        <w:t xml:space="preserve"> hogy a helyes, lehet </w:t>
      </w:r>
      <w:proofErr w:type="spellStart"/>
      <w:r>
        <w:t>crowdsourcing</w:t>
      </w:r>
      <w:proofErr w:type="spellEnd"/>
      <w:r>
        <w:t xml:space="preserve">, </w:t>
      </w:r>
      <w:proofErr w:type="spellStart"/>
      <w:r>
        <w:t>crowd</w:t>
      </w:r>
      <w:proofErr w:type="spellEnd"/>
      <w:r>
        <w:t xml:space="preserve"> </w:t>
      </w:r>
      <w:proofErr w:type="spellStart"/>
      <w:r>
        <w:t>sourcing</w:t>
      </w:r>
      <w:proofErr w:type="spellEnd"/>
      <w:r>
        <w:t xml:space="preserve">, vagy </w:t>
      </w:r>
      <w:proofErr w:type="spellStart"/>
      <w:r>
        <w:t>crowd-sourcing</w:t>
      </w:r>
      <w:proofErr w:type="spellEnd"/>
      <w:r>
        <w:t xml:space="preserve">, mindenképp láttam leírva. De a lényeg, hogy legyen konzisztens, mindenhol </w:t>
      </w:r>
      <w:proofErr w:type="spellStart"/>
      <w:r>
        <w:t>ugynúgy</w:t>
      </w:r>
      <w:proofErr w:type="spellEnd"/>
      <w:r>
        <w:t xml:space="preserve"> írva. Ugyanez érvényes a </w:t>
      </w:r>
      <w:proofErr w:type="spellStart"/>
      <w:r>
        <w:t>crowdsensing-re</w:t>
      </w:r>
      <w:proofErr w:type="spellEnd"/>
      <w:r>
        <w:t xml:space="preserve"> is persze. </w:t>
      </w:r>
    </w:p>
  </w:comment>
  <w:comment w:id="17" w:author="rolivida" w:date="2013-08-09T00:50:00Z" w:initials="r">
    <w:p w:rsidR="009B064D" w:rsidRDefault="009B064D">
      <w:pPr>
        <w:pStyle w:val="Jegyzetszveg"/>
      </w:pPr>
      <w:r>
        <w:rPr>
          <w:rStyle w:val="Jegyzethivatkozs"/>
        </w:rPr>
        <w:annotationRef/>
      </w:r>
      <w:proofErr w:type="gramStart"/>
      <w:r>
        <w:t>bocs</w:t>
      </w:r>
      <w:proofErr w:type="gramEnd"/>
      <w:r>
        <w:t>, de ha szűkíteni kell a cikket, ez a teljes paragrafus kivágható.</w:t>
      </w:r>
    </w:p>
  </w:comment>
  <w:comment w:id="220" w:author="rolivida" w:date="2013-08-09T00:50:00Z" w:initials="r">
    <w:p w:rsidR="00D1731A" w:rsidRDefault="00D1731A">
      <w:pPr>
        <w:pStyle w:val="Jegyzetszveg"/>
      </w:pPr>
      <w:r>
        <w:rPr>
          <w:rStyle w:val="Jegyzethivatkozs"/>
        </w:rPr>
        <w:annotationRef/>
      </w:r>
      <w:r>
        <w:t xml:space="preserve">Ez csak tipp, nem </w:t>
      </w:r>
      <w:proofErr w:type="gramStart"/>
      <w:r>
        <w:t>tudom</w:t>
      </w:r>
      <w:proofErr w:type="gramEnd"/>
      <w:r>
        <w:t xml:space="preserve"> mikorra vonatkozik ez az adat, de bele kellene </w:t>
      </w:r>
      <w:proofErr w:type="spellStart"/>
      <w:r>
        <w:t>irni</w:t>
      </w:r>
      <w:proofErr w:type="spellEnd"/>
      <w:r>
        <w:t xml:space="preserve">, hiszen ha 3 év </w:t>
      </w:r>
      <w:proofErr w:type="spellStart"/>
      <w:r>
        <w:t>mulva</w:t>
      </w:r>
      <w:proofErr w:type="spellEnd"/>
      <w:r>
        <w:t xml:space="preserve"> olvassa valaki ezt a cikket akkor mar nem lesz igaz ha nem </w:t>
      </w:r>
      <w:proofErr w:type="spellStart"/>
      <w:r>
        <w:t>rsz</w:t>
      </w:r>
      <w:proofErr w:type="spellEnd"/>
      <w:r>
        <w:t xml:space="preserve"> </w:t>
      </w:r>
      <w:proofErr w:type="spellStart"/>
      <w:r>
        <w:t>evszamot</w:t>
      </w:r>
      <w:proofErr w:type="spellEnd"/>
      <w:r>
        <w:t xml:space="preserve"> mellé.</w:t>
      </w:r>
    </w:p>
  </w:comment>
  <w:comment w:id="233" w:author="rolivida" w:date="2013-08-09T00:50:00Z" w:initials="r">
    <w:p w:rsidR="00D1731A" w:rsidRDefault="00D1731A">
      <w:pPr>
        <w:pStyle w:val="Jegyzetszveg"/>
      </w:pPr>
      <w:r>
        <w:rPr>
          <w:rStyle w:val="Jegyzethivatkozs"/>
        </w:rPr>
        <w:annotationRef/>
      </w:r>
      <w:r>
        <w:t>Kellene ide a forrás is, lábjegyzetbe teheted.</w:t>
      </w:r>
    </w:p>
  </w:comment>
  <w:comment w:id="221" w:author="rolivida" w:date="2013-08-09T00:50:00Z" w:initials="r">
    <w:p w:rsidR="00D1731A" w:rsidRDefault="00D1731A">
      <w:pPr>
        <w:pStyle w:val="Jegyzetszveg"/>
      </w:pPr>
      <w:r>
        <w:rPr>
          <w:rStyle w:val="Jegyzethivatkozs"/>
        </w:rPr>
        <w:annotationRef/>
      </w:r>
      <w:r>
        <w:t xml:space="preserve">Nem igazán értem a gondolatmenetet is, de különben is kicsit kicsapongásnak tűnik, ha a hellyel spórolni </w:t>
      </w:r>
      <w:proofErr w:type="gramStart"/>
      <w:r>
        <w:t>kell</w:t>
      </w:r>
      <w:proofErr w:type="gramEnd"/>
      <w:r>
        <w:t xml:space="preserve"> akkor a kijelölt mondatokat törölném.</w:t>
      </w:r>
    </w:p>
  </w:comment>
  <w:comment w:id="238" w:author="rolivida" w:date="2013-08-09T00:50:00Z" w:initials="r">
    <w:p w:rsidR="005A5C91" w:rsidRDefault="005A5C91">
      <w:pPr>
        <w:pStyle w:val="Jegyzetszveg"/>
      </w:pPr>
      <w:r>
        <w:rPr>
          <w:rStyle w:val="Jegyzethivatkozs"/>
        </w:rPr>
        <w:annotationRef/>
      </w:r>
      <w:proofErr w:type="gramStart"/>
      <w:r>
        <w:t>kicsit</w:t>
      </w:r>
      <w:proofErr w:type="gramEnd"/>
      <w:r>
        <w:t xml:space="preserve"> az az érzése az olvasónak, hogy túl sokat foglalkozol létező </w:t>
      </w:r>
      <w:proofErr w:type="spellStart"/>
      <w:r>
        <w:t>crowd-sensing</w:t>
      </w:r>
      <w:proofErr w:type="spellEnd"/>
      <w:r>
        <w:t xml:space="preserve"> megoldásokkal, mintha ez a cikk egy </w:t>
      </w:r>
      <w:proofErr w:type="spellStart"/>
      <w:r>
        <w:t>survey</w:t>
      </w:r>
      <w:proofErr w:type="spellEnd"/>
      <w:r>
        <w:t xml:space="preserve"> lenne ezekről, pedig nem, ez a </w:t>
      </w:r>
      <w:proofErr w:type="spellStart"/>
      <w:r>
        <w:t>DroidLab-rol</w:t>
      </w:r>
      <w:proofErr w:type="spellEnd"/>
      <w:r>
        <w:t xml:space="preserve"> szol. Enyhítene </w:t>
      </w:r>
      <w:proofErr w:type="spellStart"/>
      <w:r>
        <w:t>talan</w:t>
      </w:r>
      <w:proofErr w:type="spellEnd"/>
      <w:r>
        <w:t xml:space="preserve"> azt az érzést az, ha nem látna az </w:t>
      </w:r>
      <w:proofErr w:type="spellStart"/>
      <w:r>
        <w:t>oilvasó</w:t>
      </w:r>
      <w:proofErr w:type="spellEnd"/>
      <w:r>
        <w:t xml:space="preserve"> 6 alfejezetet a különböző </w:t>
      </w:r>
      <w:proofErr w:type="spellStart"/>
      <w:r>
        <w:t>alkalmazas</w:t>
      </w:r>
      <w:proofErr w:type="spellEnd"/>
      <w:r>
        <w:t xml:space="preserve"> </w:t>
      </w:r>
      <w:proofErr w:type="spellStart"/>
      <w:r>
        <w:t>scenariokkal</w:t>
      </w:r>
      <w:proofErr w:type="spellEnd"/>
      <w:r>
        <w:t xml:space="preserve">, hanem ez mind egybe lenne vonva, </w:t>
      </w:r>
      <w:proofErr w:type="spellStart"/>
      <w:r>
        <w:t>gey</w:t>
      </w:r>
      <w:proofErr w:type="spellEnd"/>
      <w:r>
        <w:t xml:space="preserve"> alfejezetbe, és lenne egy </w:t>
      </w:r>
      <w:proofErr w:type="spellStart"/>
      <w:r>
        <w:t>masodik</w:t>
      </w:r>
      <w:proofErr w:type="spellEnd"/>
      <w:r>
        <w:t xml:space="preserve"> alfejezet a </w:t>
      </w:r>
      <w:proofErr w:type="spellStart"/>
      <w:r>
        <w:t>frameowrk-okrol</w:t>
      </w:r>
      <w:proofErr w:type="spellEnd"/>
      <w:r>
        <w:t xml:space="preserve">. Helyet is </w:t>
      </w:r>
      <w:proofErr w:type="spellStart"/>
      <w:r>
        <w:t>sporolunk</w:t>
      </w:r>
      <w:proofErr w:type="spellEnd"/>
      <w:r>
        <w:t xml:space="preserve"> vele.</w:t>
      </w:r>
    </w:p>
  </w:comment>
  <w:comment w:id="242" w:author="rolivida" w:date="2013-08-09T00:50:00Z" w:initials="r">
    <w:p w:rsidR="005A398F" w:rsidRDefault="005A398F">
      <w:pPr>
        <w:pStyle w:val="Jegyzetszveg"/>
      </w:pPr>
      <w:r>
        <w:rPr>
          <w:rStyle w:val="Jegyzethivatkozs"/>
        </w:rPr>
        <w:annotationRef/>
      </w:r>
      <w:r>
        <w:t xml:space="preserve">Ha ezek a területek nem lesznek alfejezet </w:t>
      </w:r>
      <w:proofErr w:type="spellStart"/>
      <w:r>
        <w:t>cimek</w:t>
      </w:r>
      <w:proofErr w:type="spellEnd"/>
      <w:r>
        <w:t>, akkor ki lehetne emelni őket helyette dőlt betűkkel.</w:t>
      </w:r>
    </w:p>
  </w:comment>
  <w:comment w:id="248" w:author="rolivida" w:date="2013-08-09T00:50:00Z" w:initials="r">
    <w:p w:rsidR="00247481" w:rsidRDefault="00247481">
      <w:pPr>
        <w:pStyle w:val="Jegyzetszveg"/>
      </w:pPr>
      <w:r>
        <w:rPr>
          <w:rStyle w:val="Jegyzethivatkozs"/>
        </w:rPr>
        <w:annotationRef/>
      </w:r>
      <w:r>
        <w:t xml:space="preserve">Általános probléma a cikkben, hogy a paragrafusok között van egy üres sor, de a paragrafusok </w:t>
      </w:r>
      <w:proofErr w:type="spellStart"/>
      <w:r>
        <w:t>elejen</w:t>
      </w:r>
      <w:proofErr w:type="spellEnd"/>
      <w:r>
        <w:t xml:space="preserve"> </w:t>
      </w:r>
      <w:proofErr w:type="spellStart"/>
      <w:r>
        <w:t>bekezdes</w:t>
      </w:r>
      <w:proofErr w:type="spellEnd"/>
      <w:r>
        <w:t xml:space="preserve"> is. </w:t>
      </w:r>
      <w:proofErr w:type="spellStart"/>
      <w:r>
        <w:t>REz</w:t>
      </w:r>
      <w:proofErr w:type="spellEnd"/>
      <w:r>
        <w:t xml:space="preserve"> </w:t>
      </w:r>
      <w:proofErr w:type="spellStart"/>
      <w:r>
        <w:t>igy</w:t>
      </w:r>
      <w:proofErr w:type="spellEnd"/>
      <w:r>
        <w:t xml:space="preserve"> volt a </w:t>
      </w:r>
      <w:proofErr w:type="spellStart"/>
      <w:r>
        <w:t>template-ben</w:t>
      </w:r>
      <w:proofErr w:type="spellEnd"/>
      <w:r>
        <w:t xml:space="preserve">? Általában e két megoldás közül csak az egyiket szokták használni. Most nagyon sok helyet veszítesz ezzel a dupla megoldással. Másfelől ennek a fejezetnek külön hibája az, hogy nagyon töredezett, rengeteg rövid paragrafus van, rengeteg helyet veszítesz ezzel. Néhány paragrafust </w:t>
      </w:r>
      <w:proofErr w:type="spellStart"/>
      <w:r>
        <w:t>ezert</w:t>
      </w:r>
      <w:proofErr w:type="spellEnd"/>
      <w:r>
        <w:t xml:space="preserve"> </w:t>
      </w:r>
      <w:proofErr w:type="spellStart"/>
      <w:r>
        <w:t>ossze</w:t>
      </w:r>
      <w:proofErr w:type="spellEnd"/>
      <w:r>
        <w:t xml:space="preserve"> lehet vonni, még akkor </w:t>
      </w:r>
      <w:proofErr w:type="gramStart"/>
      <w:r>
        <w:t>is</w:t>
      </w:r>
      <w:proofErr w:type="gramEnd"/>
      <w:r>
        <w:t xml:space="preserve"> ha kicsit erőltetett, és kicsit különböző témákról sz</w:t>
      </w:r>
      <w:r w:rsidR="005A398F">
        <w:t>ólnak. Általános szabályként, min.</w:t>
      </w:r>
      <w:r>
        <w:t xml:space="preserve"> 5 és </w:t>
      </w:r>
      <w:proofErr w:type="spellStart"/>
      <w:r w:rsidR="005A398F">
        <w:t>max</w:t>
      </w:r>
      <w:proofErr w:type="spellEnd"/>
      <w:r w:rsidR="005A398F">
        <w:t xml:space="preserve"> </w:t>
      </w:r>
      <w:r>
        <w:t>15</w:t>
      </w:r>
      <w:r w:rsidR="005A398F">
        <w:t>-20</w:t>
      </w:r>
      <w:r>
        <w:t xml:space="preserve"> sor között </w:t>
      </w:r>
      <w:proofErr w:type="gramStart"/>
      <w:r>
        <w:t>kell</w:t>
      </w:r>
      <w:proofErr w:type="gramEnd"/>
      <w:r>
        <w:t xml:space="preserve"> legyen egy paragrafus</w:t>
      </w:r>
      <w:r w:rsidR="005A5C91">
        <w:t>, se a rövidebb se a hosszabb nem jó..</w:t>
      </w:r>
    </w:p>
  </w:comment>
  <w:comment w:id="250" w:author="rolivida" w:date="2013-08-09T00:50:00Z" w:initials="r">
    <w:p w:rsidR="005A5C91" w:rsidRDefault="005A5C91">
      <w:pPr>
        <w:pStyle w:val="Jegyzetszveg"/>
      </w:pPr>
      <w:r>
        <w:rPr>
          <w:rStyle w:val="Jegyzethivatkozs"/>
        </w:rPr>
        <w:annotationRef/>
      </w:r>
      <w:r>
        <w:t xml:space="preserve">Jó lenne leírni röviden miért, ha valami olyan gondja volt, ami a témához, a </w:t>
      </w:r>
      <w:proofErr w:type="spellStart"/>
      <w:r>
        <w:t>crowd</w:t>
      </w:r>
      <w:proofErr w:type="spellEnd"/>
      <w:r>
        <w:t xml:space="preserve"> </w:t>
      </w:r>
      <w:proofErr w:type="spellStart"/>
      <w:r>
        <w:t>sourcing-hoz</w:t>
      </w:r>
      <w:proofErr w:type="spellEnd"/>
      <w:r>
        <w:t xml:space="preserve"> kötődik.</w:t>
      </w:r>
    </w:p>
  </w:comment>
  <w:comment w:id="253" w:author="rolivida" w:date="2013-08-09T00:50:00Z" w:initials="r">
    <w:p w:rsidR="005A5C91" w:rsidRDefault="005A5C91">
      <w:pPr>
        <w:pStyle w:val="Jegyzetszveg"/>
      </w:pPr>
      <w:r>
        <w:rPr>
          <w:rStyle w:val="Jegyzethivatkozs"/>
        </w:rPr>
        <w:annotationRef/>
      </w:r>
      <w:r>
        <w:t>Amint látod, ezt a két paragrafust ezzel a kötőszóval összevonnám.</w:t>
      </w:r>
      <w:r w:rsidR="005A398F">
        <w:t xml:space="preserve"> De még inkább a teljes </w:t>
      </w:r>
      <w:proofErr w:type="spellStart"/>
      <w:r w:rsidR="005A398F">
        <w:t>transportation</w:t>
      </w:r>
      <w:proofErr w:type="spellEnd"/>
      <w:r w:rsidR="005A398F">
        <w:t xml:space="preserve"> „alfejezet – ami már nem alfejezet, legyen egyetlen paragrafus. Minden </w:t>
      </w:r>
      <w:proofErr w:type="spellStart"/>
      <w:r w:rsidR="005A398F">
        <w:t>alkalmazas</w:t>
      </w:r>
      <w:proofErr w:type="spellEnd"/>
      <w:r w:rsidR="005A398F">
        <w:t xml:space="preserve"> </w:t>
      </w:r>
      <w:proofErr w:type="spellStart"/>
      <w:r w:rsidR="005A398F">
        <w:t>scenario</w:t>
      </w:r>
      <w:proofErr w:type="spellEnd"/>
      <w:r w:rsidR="005A398F">
        <w:t xml:space="preserve"> (</w:t>
      </w:r>
      <w:proofErr w:type="spellStart"/>
      <w:r w:rsidR="005A398F">
        <w:t>transportation</w:t>
      </w:r>
      <w:proofErr w:type="spellEnd"/>
      <w:r w:rsidR="005A398F">
        <w:t xml:space="preserve">, </w:t>
      </w:r>
      <w:proofErr w:type="spellStart"/>
      <w:r w:rsidR="005A398F">
        <w:t>presence</w:t>
      </w:r>
      <w:proofErr w:type="spellEnd"/>
      <w:r w:rsidR="005A398F">
        <w:t xml:space="preserve">, </w:t>
      </w:r>
      <w:proofErr w:type="spellStart"/>
      <w:r w:rsidR="005A398F">
        <w:t>weather</w:t>
      </w:r>
      <w:proofErr w:type="spellEnd"/>
      <w:r w:rsidR="005A398F">
        <w:t xml:space="preserve">, </w:t>
      </w:r>
      <w:proofErr w:type="spellStart"/>
      <w:r w:rsidR="005A398F">
        <w:t>stb</w:t>
      </w:r>
      <w:proofErr w:type="spellEnd"/>
      <w:r w:rsidR="005A398F">
        <w:t xml:space="preserve">) ami eddig egy külön alfejezet volt legyen egy külön paragrafus inkább. Ha túl </w:t>
      </w:r>
      <w:proofErr w:type="spellStart"/>
      <w:r w:rsidR="005A398F">
        <w:t>hossú</w:t>
      </w:r>
      <w:proofErr w:type="spellEnd"/>
      <w:r w:rsidR="005A398F">
        <w:t xml:space="preserve">, vágni kell belőle. </w:t>
      </w:r>
    </w:p>
  </w:comment>
  <w:comment w:id="261" w:author="rolivida" w:date="2013-08-09T00:50:00Z" w:initials="r">
    <w:p w:rsidR="005A398F" w:rsidRDefault="005A398F">
      <w:pPr>
        <w:pStyle w:val="Jegyzetszveg"/>
      </w:pPr>
      <w:r>
        <w:rPr>
          <w:rStyle w:val="Jegyzethivatkozs"/>
        </w:rPr>
        <w:annotationRef/>
      </w:r>
      <w:r>
        <w:t>Dőlt betűvel</w:t>
      </w:r>
    </w:p>
  </w:comment>
  <w:comment w:id="273" w:author="rolivida" w:date="2013-08-09T00:50:00Z" w:initials="r">
    <w:p w:rsidR="00DA6019" w:rsidRDefault="00DA6019">
      <w:pPr>
        <w:pStyle w:val="Jegyzetszveg"/>
      </w:pPr>
      <w:r>
        <w:rPr>
          <w:rStyle w:val="Jegyzethivatkozs"/>
        </w:rPr>
        <w:annotationRef/>
      </w:r>
      <w:r>
        <w:t>Dőlt betűvel</w:t>
      </w:r>
    </w:p>
  </w:comment>
  <w:comment w:id="281" w:author="rolivida" w:date="2013-08-09T00:50:00Z" w:initials="r">
    <w:p w:rsidR="00BA148E" w:rsidRDefault="00BA148E">
      <w:pPr>
        <w:pStyle w:val="Jegyzetszveg"/>
      </w:pPr>
      <w:r>
        <w:rPr>
          <w:rStyle w:val="Jegyzethivatkozs"/>
        </w:rPr>
        <w:annotationRef/>
      </w:r>
      <w:r>
        <w:t>Egybe az előző paragrafussal</w:t>
      </w:r>
    </w:p>
  </w:comment>
  <w:comment w:id="291" w:author="rolivida" w:date="2013-08-09T00:50:00Z" w:initials="r">
    <w:p w:rsidR="00B477B9" w:rsidRDefault="00B477B9">
      <w:pPr>
        <w:pStyle w:val="Jegyzetszveg"/>
      </w:pPr>
      <w:r>
        <w:rPr>
          <w:rStyle w:val="Jegyzethivatkozs"/>
        </w:rPr>
        <w:annotationRef/>
      </w:r>
      <w:proofErr w:type="gramStart"/>
      <w:r>
        <w:t>dőlt</w:t>
      </w:r>
      <w:proofErr w:type="gramEnd"/>
      <w:r>
        <w:t xml:space="preserve"> betűk</w:t>
      </w:r>
    </w:p>
  </w:comment>
  <w:comment w:id="313" w:author="rolivida" w:date="2013-08-09T00:50:00Z" w:initials="r">
    <w:p w:rsidR="001B5144" w:rsidRDefault="001B5144">
      <w:pPr>
        <w:pStyle w:val="Jegyzetszveg"/>
      </w:pPr>
      <w:r>
        <w:rPr>
          <w:rStyle w:val="Jegyzethivatkozs"/>
        </w:rPr>
        <w:annotationRef/>
      </w:r>
      <w:r>
        <w:t>Egy paragrafusban az előzővel.</w:t>
      </w:r>
    </w:p>
  </w:comment>
  <w:comment w:id="318" w:author="rolivida" w:date="2013-08-09T00:50:00Z" w:initials="r">
    <w:p w:rsidR="001B5144" w:rsidRDefault="001B5144">
      <w:pPr>
        <w:pStyle w:val="Jegyzetszveg"/>
      </w:pPr>
      <w:r>
        <w:rPr>
          <w:rStyle w:val="Jegyzethivatkozs"/>
        </w:rPr>
        <w:annotationRef/>
      </w:r>
      <w:r>
        <w:t xml:space="preserve">Ezt </w:t>
      </w:r>
      <w:proofErr w:type="spellStart"/>
      <w:r>
        <w:t>kivagnam</w:t>
      </w:r>
      <w:proofErr w:type="spellEnd"/>
      <w:r>
        <w:t xml:space="preserve">, bar biztos fáj a szíved érte. Túl sok már ez a felvezető, </w:t>
      </w:r>
      <w:proofErr w:type="spellStart"/>
      <w:r>
        <w:t>tul</w:t>
      </w:r>
      <w:proofErr w:type="spellEnd"/>
      <w:r>
        <w:t xml:space="preserve"> </w:t>
      </w:r>
      <w:proofErr w:type="spellStart"/>
      <w:r>
        <w:t>hosszu</w:t>
      </w:r>
      <w:proofErr w:type="spellEnd"/>
      <w:r>
        <w:t xml:space="preserve"> a </w:t>
      </w:r>
      <w:proofErr w:type="spellStart"/>
      <w:r>
        <w:t>related</w:t>
      </w:r>
      <w:proofErr w:type="spellEnd"/>
      <w:r>
        <w:t xml:space="preserve"> </w:t>
      </w:r>
      <w:proofErr w:type="spellStart"/>
      <w:r>
        <w:t>work</w:t>
      </w:r>
      <w:proofErr w:type="spellEnd"/>
      <w:r>
        <w:t xml:space="preserve">, </w:t>
      </w:r>
      <w:proofErr w:type="spellStart"/>
      <w:r>
        <w:t>plane</w:t>
      </w:r>
      <w:proofErr w:type="spellEnd"/>
      <w:r>
        <w:t xml:space="preserve"> hogy az igazan </w:t>
      </w:r>
      <w:proofErr w:type="spellStart"/>
      <w:r>
        <w:t>related</w:t>
      </w:r>
      <w:proofErr w:type="spellEnd"/>
      <w:r>
        <w:t xml:space="preserve"> </w:t>
      </w:r>
      <w:proofErr w:type="spellStart"/>
      <w:r>
        <w:t>work</w:t>
      </w:r>
      <w:proofErr w:type="spellEnd"/>
      <w:r>
        <w:t xml:space="preserve"> a </w:t>
      </w:r>
      <w:proofErr w:type="spellStart"/>
      <w:r>
        <w:t>platformokrol</w:t>
      </w:r>
      <w:proofErr w:type="spellEnd"/>
      <w:r>
        <w:t xml:space="preserve"> csak most kezdődik…</w:t>
      </w:r>
    </w:p>
  </w:comment>
  <w:comment w:id="327" w:author="rolivida" w:date="2013-08-09T00:50:00Z" w:initials="r">
    <w:p w:rsidR="00E13E80" w:rsidRDefault="00E13E80">
      <w:pPr>
        <w:pStyle w:val="Jegyzetszveg"/>
      </w:pPr>
      <w:r>
        <w:rPr>
          <w:rStyle w:val="Jegyzethivatkozs"/>
        </w:rPr>
        <w:annotationRef/>
      </w:r>
      <w:proofErr w:type="gramStart"/>
      <w:r>
        <w:t>Gondolom</w:t>
      </w:r>
      <w:proofErr w:type="gramEnd"/>
      <w:r>
        <w:t xml:space="preserve"> ezekre mind lesznek </w:t>
      </w:r>
      <w:proofErr w:type="spellStart"/>
      <w:r>
        <w:t>hivatkozasok</w:t>
      </w:r>
      <w:proofErr w:type="spellEnd"/>
      <w:r>
        <w:t xml:space="preserve">. Bar </w:t>
      </w:r>
      <w:proofErr w:type="spellStart"/>
      <w:r>
        <w:t>latva</w:t>
      </w:r>
      <w:proofErr w:type="spellEnd"/>
      <w:r>
        <w:t xml:space="preserve"> ezt a </w:t>
      </w:r>
      <w:proofErr w:type="spellStart"/>
      <w:r>
        <w:t>hosszu</w:t>
      </w:r>
      <w:proofErr w:type="spellEnd"/>
      <w:r>
        <w:t xml:space="preserve"> </w:t>
      </w:r>
      <w:proofErr w:type="spellStart"/>
      <w:r>
        <w:t>related</w:t>
      </w:r>
      <w:proofErr w:type="spellEnd"/>
      <w:r>
        <w:t xml:space="preserve"> </w:t>
      </w:r>
      <w:proofErr w:type="spellStart"/>
      <w:r>
        <w:t>work</w:t>
      </w:r>
      <w:proofErr w:type="spellEnd"/>
      <w:r>
        <w:t xml:space="preserve"> </w:t>
      </w:r>
      <w:proofErr w:type="spellStart"/>
      <w:r>
        <w:t>szekciot</w:t>
      </w:r>
      <w:proofErr w:type="spellEnd"/>
      <w:r>
        <w:t xml:space="preserve">, kezdek </w:t>
      </w:r>
      <w:proofErr w:type="gramStart"/>
      <w:r>
        <w:t>felni</w:t>
      </w:r>
      <w:proofErr w:type="gramEnd"/>
      <w:r>
        <w:t xml:space="preserve"> hogy a </w:t>
      </w:r>
      <w:proofErr w:type="spellStart"/>
      <w:r>
        <w:t>hivatkozasok</w:t>
      </w:r>
      <w:proofErr w:type="spellEnd"/>
      <w:r>
        <w:t xml:space="preserve"> is levisznek </w:t>
      </w:r>
      <w:proofErr w:type="spellStart"/>
      <w:r>
        <w:t>legalabb</w:t>
      </w:r>
      <w:proofErr w:type="spellEnd"/>
      <w:r>
        <w:t xml:space="preserve"> egy fél oldalt.</w:t>
      </w:r>
    </w:p>
  </w:comment>
  <w:comment w:id="330" w:author="rolivida" w:date="2013-08-09T00:50:00Z" w:initials="r">
    <w:p w:rsidR="001F16EF" w:rsidRDefault="001F16EF">
      <w:pPr>
        <w:pStyle w:val="Jegyzetszveg"/>
      </w:pPr>
      <w:r>
        <w:rPr>
          <w:rStyle w:val="Jegyzethivatkozs"/>
        </w:rPr>
        <w:annotationRef/>
      </w:r>
      <w:r>
        <w:t xml:space="preserve">Azt mondtad, hogy a Medusa </w:t>
      </w:r>
      <w:proofErr w:type="spellStart"/>
      <w:r>
        <w:t>utan</w:t>
      </w:r>
      <w:proofErr w:type="spellEnd"/>
      <w:r>
        <w:t xml:space="preserve"> tegyem be ezt a reszt, de </w:t>
      </w:r>
      <w:proofErr w:type="spellStart"/>
      <w:r>
        <w:t>sehogs</w:t>
      </w:r>
      <w:proofErr w:type="spellEnd"/>
      <w:r>
        <w:t xml:space="preserve"> sem tudtam volna </w:t>
      </w:r>
      <w:proofErr w:type="spellStart"/>
      <w:r>
        <w:t>atkotni</w:t>
      </w:r>
      <w:proofErr w:type="spellEnd"/>
      <w:r>
        <w:t xml:space="preserve">, a Medusa </w:t>
      </w:r>
      <w:proofErr w:type="spellStart"/>
      <w:r>
        <w:t>utan</w:t>
      </w:r>
      <w:proofErr w:type="spellEnd"/>
      <w:r>
        <w:t xml:space="preserve"> </w:t>
      </w:r>
      <w:proofErr w:type="spellStart"/>
      <w:r>
        <w:t>eleg</w:t>
      </w:r>
      <w:proofErr w:type="spellEnd"/>
      <w:r>
        <w:t xml:space="preserve"> </w:t>
      </w:r>
      <w:proofErr w:type="spellStart"/>
      <w:r>
        <w:t>hosszu</w:t>
      </w:r>
      <w:proofErr w:type="spellEnd"/>
      <w:r>
        <w:t xml:space="preserve"> a </w:t>
      </w:r>
      <w:proofErr w:type="spellStart"/>
      <w:r>
        <w:t>DroidLab</w:t>
      </w:r>
      <w:proofErr w:type="spellEnd"/>
      <w:r>
        <w:t xml:space="preserve"> összehasonlítás, jobb ez itt szerintem.</w:t>
      </w:r>
    </w:p>
  </w:comment>
  <w:comment w:id="335" w:author="rolivida" w:date="2013-08-09T00:50:00Z" w:initials="r">
    <w:p w:rsidR="001F16EF" w:rsidRDefault="001F16EF" w:rsidP="001F16EF">
      <w:pPr>
        <w:pStyle w:val="Jegyzetszveg"/>
      </w:pPr>
      <w:r>
        <w:rPr>
          <w:rStyle w:val="Jegyzethivatkozs"/>
        </w:rPr>
        <w:annotationRef/>
      </w:r>
      <w:r>
        <w:t xml:space="preserve">Ez mi a szösz? </w:t>
      </w:r>
      <w:proofErr w:type="spellStart"/>
      <w:r>
        <w:t>Magyarazat</w:t>
      </w:r>
      <w:proofErr w:type="spellEnd"/>
      <w:r>
        <w:t xml:space="preserve"> vagy itt </w:t>
      </w:r>
      <w:proofErr w:type="spellStart"/>
      <w:r>
        <w:t>zarójelben</w:t>
      </w:r>
      <w:proofErr w:type="spellEnd"/>
      <w:r>
        <w:t>, vagy lábjegyzetben.</w:t>
      </w:r>
    </w:p>
  </w:comment>
  <w:comment w:id="355" w:author="rolivida" w:date="2013-08-09T00:50:00Z" w:initials="r">
    <w:p w:rsidR="00AE5D2C" w:rsidRDefault="00AE5D2C">
      <w:pPr>
        <w:pStyle w:val="Jegyzetszveg"/>
      </w:pPr>
      <w:r>
        <w:rPr>
          <w:rStyle w:val="Jegyzethivatkozs"/>
        </w:rPr>
        <w:annotationRef/>
      </w:r>
      <w:r>
        <w:t>Mi az a „</w:t>
      </w:r>
      <w:proofErr w:type="spellStart"/>
      <w:r>
        <w:t>makes</w:t>
      </w:r>
      <w:proofErr w:type="spellEnd"/>
      <w:r>
        <w:t>”, és hogy lehet belőle több ezer?</w:t>
      </w:r>
    </w:p>
  </w:comment>
  <w:comment w:id="375" w:author="rolivida" w:date="2013-08-09T00:50:00Z" w:initials="r">
    <w:p w:rsidR="001F16EF" w:rsidRDefault="001F16EF">
      <w:pPr>
        <w:pStyle w:val="Jegyzetszveg"/>
      </w:pPr>
      <w:r>
        <w:rPr>
          <w:rStyle w:val="Jegyzethivatkozs"/>
        </w:rPr>
        <w:annotationRef/>
      </w:r>
      <w:r w:rsidR="00776F02">
        <w:t xml:space="preserve">Eddig jutottam egyelőre, holnap meg </w:t>
      </w:r>
      <w:r w:rsidR="00776F02">
        <w:t>folytatom.</w:t>
      </w:r>
      <w:bookmarkStart w:id="376" w:name="_GoBack"/>
      <w:bookmarkEnd w:id="37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B8"/>
    <w:rsid w:val="001821B4"/>
    <w:rsid w:val="001B5144"/>
    <w:rsid w:val="001D6871"/>
    <w:rsid w:val="001F16EF"/>
    <w:rsid w:val="0022227F"/>
    <w:rsid w:val="00236276"/>
    <w:rsid w:val="002411E5"/>
    <w:rsid w:val="00247481"/>
    <w:rsid w:val="002B6ADA"/>
    <w:rsid w:val="00312968"/>
    <w:rsid w:val="00324611"/>
    <w:rsid w:val="003855FA"/>
    <w:rsid w:val="003E6697"/>
    <w:rsid w:val="00426CF1"/>
    <w:rsid w:val="00584ED0"/>
    <w:rsid w:val="00586A4E"/>
    <w:rsid w:val="005A398F"/>
    <w:rsid w:val="005A5C91"/>
    <w:rsid w:val="00695B32"/>
    <w:rsid w:val="00776F02"/>
    <w:rsid w:val="00805F5F"/>
    <w:rsid w:val="008C610D"/>
    <w:rsid w:val="009035C4"/>
    <w:rsid w:val="00940E89"/>
    <w:rsid w:val="009B064D"/>
    <w:rsid w:val="00AE5D2C"/>
    <w:rsid w:val="00B477B9"/>
    <w:rsid w:val="00BA148E"/>
    <w:rsid w:val="00BF5FAC"/>
    <w:rsid w:val="00C16C0D"/>
    <w:rsid w:val="00C470CF"/>
    <w:rsid w:val="00CA0082"/>
    <w:rsid w:val="00CA0AC0"/>
    <w:rsid w:val="00CF3BEE"/>
    <w:rsid w:val="00D1731A"/>
    <w:rsid w:val="00D655FE"/>
    <w:rsid w:val="00DA6019"/>
    <w:rsid w:val="00E13E80"/>
    <w:rsid w:val="00F409E9"/>
    <w:rsid w:val="00FB3705"/>
    <w:rsid w:val="00FC1D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CF3BEE"/>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CF3BEE"/>
    <w:rPr>
      <w:rFonts w:ascii="Consolas" w:hAnsi="Consolas"/>
      <w:sz w:val="21"/>
      <w:szCs w:val="21"/>
    </w:rPr>
  </w:style>
  <w:style w:type="character" w:styleId="Jegyzethivatkozs">
    <w:name w:val="annotation reference"/>
    <w:basedOn w:val="Bekezdsalapbettpusa"/>
    <w:uiPriority w:val="99"/>
    <w:semiHidden/>
    <w:unhideWhenUsed/>
    <w:rsid w:val="00324611"/>
    <w:rPr>
      <w:sz w:val="16"/>
      <w:szCs w:val="16"/>
    </w:rPr>
  </w:style>
  <w:style w:type="paragraph" w:styleId="Jegyzetszveg">
    <w:name w:val="annotation text"/>
    <w:basedOn w:val="Norml"/>
    <w:link w:val="JegyzetszvegChar"/>
    <w:uiPriority w:val="99"/>
    <w:semiHidden/>
    <w:unhideWhenUsed/>
    <w:rsid w:val="00324611"/>
    <w:pPr>
      <w:spacing w:line="240" w:lineRule="auto"/>
    </w:pPr>
    <w:rPr>
      <w:sz w:val="20"/>
      <w:szCs w:val="20"/>
    </w:rPr>
  </w:style>
  <w:style w:type="character" w:customStyle="1" w:styleId="JegyzetszvegChar">
    <w:name w:val="Jegyzetszöveg Char"/>
    <w:basedOn w:val="Bekezdsalapbettpusa"/>
    <w:link w:val="Jegyzetszveg"/>
    <w:uiPriority w:val="99"/>
    <w:semiHidden/>
    <w:rsid w:val="00324611"/>
    <w:rPr>
      <w:sz w:val="20"/>
      <w:szCs w:val="20"/>
    </w:rPr>
  </w:style>
  <w:style w:type="paragraph" w:styleId="Megjegyzstrgya">
    <w:name w:val="annotation subject"/>
    <w:basedOn w:val="Jegyzetszveg"/>
    <w:next w:val="Jegyzetszveg"/>
    <w:link w:val="MegjegyzstrgyaChar"/>
    <w:uiPriority w:val="99"/>
    <w:semiHidden/>
    <w:unhideWhenUsed/>
    <w:rsid w:val="00324611"/>
    <w:rPr>
      <w:b/>
      <w:bCs/>
    </w:rPr>
  </w:style>
  <w:style w:type="character" w:customStyle="1" w:styleId="MegjegyzstrgyaChar">
    <w:name w:val="Megjegyzés tárgya Char"/>
    <w:basedOn w:val="JegyzetszvegChar"/>
    <w:link w:val="Megjegyzstrgya"/>
    <w:uiPriority w:val="99"/>
    <w:semiHidden/>
    <w:rsid w:val="00324611"/>
    <w:rPr>
      <w:b/>
      <w:bCs/>
      <w:sz w:val="20"/>
      <w:szCs w:val="20"/>
    </w:rPr>
  </w:style>
  <w:style w:type="paragraph" w:styleId="Buborkszveg">
    <w:name w:val="Balloon Text"/>
    <w:basedOn w:val="Norml"/>
    <w:link w:val="BuborkszvegChar"/>
    <w:uiPriority w:val="99"/>
    <w:semiHidden/>
    <w:unhideWhenUsed/>
    <w:rsid w:val="0032461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246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CF3BEE"/>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CF3BEE"/>
    <w:rPr>
      <w:rFonts w:ascii="Consolas" w:hAnsi="Consolas"/>
      <w:sz w:val="21"/>
      <w:szCs w:val="21"/>
    </w:rPr>
  </w:style>
  <w:style w:type="character" w:styleId="Jegyzethivatkozs">
    <w:name w:val="annotation reference"/>
    <w:basedOn w:val="Bekezdsalapbettpusa"/>
    <w:uiPriority w:val="99"/>
    <w:semiHidden/>
    <w:unhideWhenUsed/>
    <w:rsid w:val="00324611"/>
    <w:rPr>
      <w:sz w:val="16"/>
      <w:szCs w:val="16"/>
    </w:rPr>
  </w:style>
  <w:style w:type="paragraph" w:styleId="Jegyzetszveg">
    <w:name w:val="annotation text"/>
    <w:basedOn w:val="Norml"/>
    <w:link w:val="JegyzetszvegChar"/>
    <w:uiPriority w:val="99"/>
    <w:semiHidden/>
    <w:unhideWhenUsed/>
    <w:rsid w:val="00324611"/>
    <w:pPr>
      <w:spacing w:line="240" w:lineRule="auto"/>
    </w:pPr>
    <w:rPr>
      <w:sz w:val="20"/>
      <w:szCs w:val="20"/>
    </w:rPr>
  </w:style>
  <w:style w:type="character" w:customStyle="1" w:styleId="JegyzetszvegChar">
    <w:name w:val="Jegyzetszöveg Char"/>
    <w:basedOn w:val="Bekezdsalapbettpusa"/>
    <w:link w:val="Jegyzetszveg"/>
    <w:uiPriority w:val="99"/>
    <w:semiHidden/>
    <w:rsid w:val="00324611"/>
    <w:rPr>
      <w:sz w:val="20"/>
      <w:szCs w:val="20"/>
    </w:rPr>
  </w:style>
  <w:style w:type="paragraph" w:styleId="Megjegyzstrgya">
    <w:name w:val="annotation subject"/>
    <w:basedOn w:val="Jegyzetszveg"/>
    <w:next w:val="Jegyzetszveg"/>
    <w:link w:val="MegjegyzstrgyaChar"/>
    <w:uiPriority w:val="99"/>
    <w:semiHidden/>
    <w:unhideWhenUsed/>
    <w:rsid w:val="00324611"/>
    <w:rPr>
      <w:b/>
      <w:bCs/>
    </w:rPr>
  </w:style>
  <w:style w:type="character" w:customStyle="1" w:styleId="MegjegyzstrgyaChar">
    <w:name w:val="Megjegyzés tárgya Char"/>
    <w:basedOn w:val="JegyzetszvegChar"/>
    <w:link w:val="Megjegyzstrgya"/>
    <w:uiPriority w:val="99"/>
    <w:semiHidden/>
    <w:rsid w:val="00324611"/>
    <w:rPr>
      <w:b/>
      <w:bCs/>
      <w:sz w:val="20"/>
      <w:szCs w:val="20"/>
    </w:rPr>
  </w:style>
  <w:style w:type="paragraph" w:styleId="Buborkszveg">
    <w:name w:val="Balloon Text"/>
    <w:basedOn w:val="Norml"/>
    <w:link w:val="BuborkszvegChar"/>
    <w:uiPriority w:val="99"/>
    <w:semiHidden/>
    <w:unhideWhenUsed/>
    <w:rsid w:val="0032461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246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2084</TotalTime>
  <Pages>13</Pages>
  <Words>4799</Words>
  <Characters>33120</Characters>
  <Application>Microsoft Office Word</Application>
  <DocSecurity>0</DocSecurity>
  <Lines>276</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rolivida</dc:creator>
  <cp:lastModifiedBy>rolivida</cp:lastModifiedBy>
  <cp:revision>15</cp:revision>
  <dcterms:created xsi:type="dcterms:W3CDTF">2013-08-07T12:06:00Z</dcterms:created>
  <dcterms:modified xsi:type="dcterms:W3CDTF">2013-08-08T22:50:00Z</dcterms:modified>
</cp:coreProperties>
</file>