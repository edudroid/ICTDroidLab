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705" w:rsidRDefault="00FB3705" w:rsidP="00CF3BEE">
      <w:pPr>
        <w:pStyle w:val="Csakszveg"/>
        <w:rPr>
          <w:ins w:id="0" w:author="rolivida" w:date="2013-08-09T00:20:00Z"/>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\section{</w:t>
      </w:r>
      <w:ins w:id="1" w:author="rolivida" w:date="2013-08-09T08:35:00Z">
        <w:r w:rsidR="00721A87">
          <w:rPr>
            <w:rFonts w:ascii="Courier New" w:hAnsi="Courier New" w:cs="Courier New"/>
            <w:lang w:val="en-US"/>
          </w:rPr>
          <w:t xml:space="preserve">Challenges and </w:t>
        </w:r>
      </w:ins>
      <w:ins w:id="2" w:author="rolivida" w:date="2013-08-09T15:19:00Z">
        <w:r w:rsidR="00721A87">
          <w:rPr>
            <w:rFonts w:ascii="Courier New" w:hAnsi="Courier New" w:cs="Courier New"/>
            <w:lang w:val="en-US"/>
          </w:rPr>
          <w:t>U</w:t>
        </w:r>
      </w:ins>
      <w:ins w:id="3" w:author="rolivida" w:date="2013-08-09T08:35:00Z">
        <w:r w:rsidR="004D662B">
          <w:rPr>
            <w:rFonts w:ascii="Courier New" w:hAnsi="Courier New" w:cs="Courier New"/>
            <w:lang w:val="en-US"/>
          </w:rPr>
          <w:t>se Cases</w:t>
        </w:r>
      </w:ins>
      <w:del w:id="4" w:author="rolivida" w:date="2013-08-09T08:35:00Z">
        <w:r w:rsidRPr="00BF5FAC" w:rsidDel="004D662B">
          <w:rPr>
            <w:rFonts w:ascii="Courier New" w:hAnsi="Courier New" w:cs="Courier New"/>
            <w:lang w:val="en-US"/>
          </w:rPr>
          <w:delText>Solution</w:delText>
        </w:r>
      </w:del>
      <w:r w:rsidRPr="00BF5FAC">
        <w:rPr>
          <w:rFonts w:ascii="Courier New" w:hAnsi="Courier New" w:cs="Courier New"/>
          <w:lang w:val="en-US"/>
        </w:rPr>
        <w:t>}</w:t>
      </w:r>
    </w:p>
    <w:p w:rsidR="009B064D" w:rsidRPr="00BF5FAC" w:rsidRDefault="009B064D" w:rsidP="00CF3BEE">
      <w:pPr>
        <w:pStyle w:val="Csakszveg"/>
        <w:rPr>
          <w:rFonts w:ascii="Courier New" w:hAnsi="Courier New" w:cs="Courier New"/>
          <w:lang w:val="en-US"/>
        </w:rPr>
      </w:pPr>
      <w:del w:id="5" w:author="rolivida" w:date="2013-08-09T15:20:00Z">
        <w:r w:rsidRPr="00BF5FAC" w:rsidDel="001A2F2C">
          <w:rPr>
            <w:rFonts w:ascii="Courier New" w:hAnsi="Courier New" w:cs="Courier New"/>
            <w:lang w:val="en-US"/>
          </w:rPr>
          <w:delText>\label{sec:solution}</w:delText>
        </w:r>
      </w:del>
    </w:p>
    <w:p w:rsidR="009B064D" w:rsidRPr="00BF5FAC" w:rsidDel="004D662B" w:rsidRDefault="009B064D" w:rsidP="00CF3BEE">
      <w:pPr>
        <w:pStyle w:val="Csakszveg"/>
        <w:rPr>
          <w:rFonts w:ascii="Courier New" w:hAnsi="Courier New" w:cs="Courier New"/>
          <w:lang w:val="en-US"/>
        </w:rPr>
      </w:pPr>
      <w:moveFromRangeStart w:id="6" w:author="rolivida" w:date="2013-08-09T08:37:00Z" w:name="move363800805"/>
      <w:commentRangeStart w:id="7"/>
      <w:moveFrom w:id="8" w:author="rolivida" w:date="2013-08-09T08:37:00Z">
        <w:r w:rsidRPr="00BF5FAC" w:rsidDel="004D662B">
          <w:rPr>
            <w:rFonts w:ascii="Courier New" w:hAnsi="Courier New" w:cs="Courier New"/>
            <w:lang w:val="en-US"/>
          </w:rPr>
          <w:t>DroidLab is a cloud backed mobile framework. It consists of a cloud application running on Google App Engine. We will reference this app as the server. The mobile devices participating in DroidLab are called clients. Clients run the DroidLab framework which consists of the core and several plugins. The framework is capable of downloading and running crowd sourcing applications, called applications. To avoid confusion, users who upload and run their applications will be called Developers. Applications rely on events fired by the plugins and methods offered by the plugins to perform sensing tasks. The framework provides means to the applications for uploading results.</w:t>
        </w:r>
      </w:moveFrom>
    </w:p>
    <w:p w:rsidR="009B064D" w:rsidRPr="00BF5FAC" w:rsidDel="004D662B"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moveFrom w:id="9" w:author="rolivida" w:date="2013-08-09T08:37:00Z">
        <w:r w:rsidRPr="00BF5FAC" w:rsidDel="004D662B">
          <w:rPr>
            <w:rFonts w:ascii="Courier New" w:hAnsi="Courier New" w:cs="Courier New"/>
            <w:lang w:val="en-US"/>
          </w:rPr>
          <w:t>DroidLab is under development. The Android client is already functional, and most of the features mentioned in this paper are already available. Limited server functionality is currently provided by a PHP based portal</w:t>
        </w:r>
      </w:moveFrom>
      <w:moveFromRangeEnd w:id="6"/>
      <w:r w:rsidRPr="00BF5FAC">
        <w:rPr>
          <w:rFonts w:ascii="Courier New" w:hAnsi="Courier New" w:cs="Courier New"/>
          <w:lang w:val="en-US"/>
        </w:rPr>
        <w:t>.</w:t>
      </w:r>
      <w:commentRangeEnd w:id="7"/>
      <w:r w:rsidR="004D662B">
        <w:rPr>
          <w:rStyle w:val="Jegyzethivatkozs"/>
          <w:rFonts w:asciiTheme="minorHAnsi" w:hAnsiTheme="minorHAnsi"/>
        </w:rPr>
        <w:commentReference w:id="7"/>
      </w:r>
    </w:p>
    <w:p w:rsidR="009B064D" w:rsidRPr="00BF5FAC" w:rsidRDefault="009B064D" w:rsidP="00CF3BEE">
      <w:pPr>
        <w:pStyle w:val="Csakszveg"/>
        <w:rPr>
          <w:rFonts w:ascii="Courier New" w:hAnsi="Courier New" w:cs="Courier New"/>
          <w:lang w:val="en-US"/>
        </w:rPr>
      </w:pPr>
    </w:p>
    <w:p w:rsidR="009B064D" w:rsidRPr="00BF5FAC" w:rsidDel="004D662B" w:rsidRDefault="009B064D" w:rsidP="00CF3BEE">
      <w:pPr>
        <w:pStyle w:val="Csakszveg"/>
        <w:rPr>
          <w:del w:id="10" w:author="rolivida" w:date="2013-08-09T08:39:00Z"/>
          <w:rFonts w:ascii="Courier New" w:hAnsi="Courier New" w:cs="Courier New"/>
          <w:lang w:val="en-US"/>
        </w:rPr>
      </w:pPr>
      <w:del w:id="11" w:author="rolivida" w:date="2013-08-09T08:39:00Z">
        <w:r w:rsidRPr="00BF5FAC" w:rsidDel="004D662B">
          <w:rPr>
            <w:rFonts w:ascii="Courier New" w:hAnsi="Courier New" w:cs="Courier New"/>
            <w:lang w:val="en-US"/>
          </w:rPr>
          <w:delText>\subsection{Use cases}</w:delText>
        </w:r>
      </w:del>
    </w:p>
    <w:p w:rsidR="009B064D" w:rsidRPr="00BF5FAC" w:rsidDel="004D662B" w:rsidRDefault="009B064D" w:rsidP="00CF3BEE">
      <w:pPr>
        <w:pStyle w:val="Csakszveg"/>
        <w:rPr>
          <w:del w:id="12" w:author="rolivida" w:date="2013-08-09T08:39:00Z"/>
          <w:rFonts w:ascii="Courier New" w:hAnsi="Courier New" w:cs="Courier New"/>
          <w:lang w:val="en-US"/>
        </w:rPr>
      </w:pPr>
      <w:del w:id="13" w:author="rolivida" w:date="2013-08-09T08:39:00Z">
        <w:r w:rsidRPr="00BF5FAC" w:rsidDel="004D662B">
          <w:rPr>
            <w:rFonts w:ascii="Courier New" w:hAnsi="Courier New" w:cs="Courier New"/>
            <w:lang w:val="en-US"/>
          </w:rPr>
          <w:delText>\label{sec:use_cases}</w:delText>
        </w:r>
      </w:del>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Applications mentioned in the previous </w:t>
      </w:r>
      <w:ins w:id="14" w:author="rolivida" w:date="2013-08-09T08:39:00Z">
        <w:r w:rsidR="004D662B">
          <w:rPr>
            <w:rFonts w:ascii="Courier New" w:hAnsi="Courier New" w:cs="Courier New"/>
            <w:lang w:val="en-US"/>
          </w:rPr>
          <w:t>section</w:t>
        </w:r>
      </w:ins>
      <w:del w:id="15" w:author="rolivida" w:date="2013-08-09T08:39:00Z">
        <w:r w:rsidRPr="00BF5FAC" w:rsidDel="004D662B">
          <w:rPr>
            <w:rFonts w:ascii="Courier New" w:hAnsi="Courier New" w:cs="Courier New"/>
            <w:lang w:val="en-US"/>
          </w:rPr>
          <w:delText>chapter</w:delText>
        </w:r>
      </w:del>
      <w:r w:rsidRPr="00BF5FAC">
        <w:rPr>
          <w:rFonts w:ascii="Courier New" w:hAnsi="Courier New" w:cs="Courier New"/>
          <w:lang w:val="en-US"/>
        </w:rPr>
        <w:t xml:space="preserve"> have several properties in common:</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 </w:t>
      </w:r>
      <w:commentRangeStart w:id="16"/>
      <w:proofErr w:type="gramStart"/>
      <w:ins w:id="17" w:author="rolivida" w:date="2013-08-09T08:39:00Z">
        <w:r w:rsidR="004D662B">
          <w:rPr>
            <w:rFonts w:ascii="Courier New" w:hAnsi="Courier New" w:cs="Courier New"/>
            <w:lang w:val="en-US"/>
          </w:rPr>
          <w:t>they</w:t>
        </w:r>
      </w:ins>
      <w:proofErr w:type="gramEnd"/>
      <w:del w:id="18" w:author="rolivida" w:date="2013-08-09T08:39:00Z">
        <w:r w:rsidRPr="00BF5FAC" w:rsidDel="004D662B">
          <w:rPr>
            <w:rFonts w:ascii="Courier New" w:hAnsi="Courier New" w:cs="Courier New"/>
            <w:lang w:val="en-US"/>
          </w:rPr>
          <w:delText>Applications</w:delText>
        </w:r>
      </w:del>
      <w:r w:rsidRPr="00BF5FAC">
        <w:rPr>
          <w:rFonts w:ascii="Courier New" w:hAnsi="Courier New" w:cs="Courier New"/>
          <w:lang w:val="en-US"/>
        </w:rPr>
        <w:t xml:space="preserve"> only work in areas where the application's coverage is high</w:t>
      </w:r>
      <w:ins w:id="19" w:author="rolivida" w:date="2013-08-09T08:40:00Z">
        <w:r w:rsidR="009311B3">
          <w:rPr>
            <w:rFonts w:ascii="Courier New" w:hAnsi="Courier New" w:cs="Courier New"/>
            <w:lang w:val="en-US"/>
          </w:rPr>
          <w:t>;</w:t>
        </w:r>
      </w:ins>
      <w:commentRangeEnd w:id="16"/>
      <w:ins w:id="20" w:author="rolivida" w:date="2013-08-09T10:02:00Z">
        <w:r w:rsidR="00AE5A27">
          <w:rPr>
            <w:rStyle w:val="Jegyzethivatkozs"/>
            <w:rFonts w:asciiTheme="minorHAnsi" w:hAnsiTheme="minorHAnsi"/>
          </w:rPr>
          <w:commentReference w:id="16"/>
        </w:r>
      </w:ins>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 </w:t>
      </w:r>
      <w:del w:id="21" w:author="rolivida" w:date="2013-08-09T10:04:00Z">
        <w:r w:rsidRPr="00BF5FAC" w:rsidDel="00AE5A27">
          <w:rPr>
            <w:rFonts w:ascii="Courier New" w:hAnsi="Courier New" w:cs="Courier New"/>
            <w:lang w:val="en-US"/>
          </w:rPr>
          <w:delText>T</w:delText>
        </w:r>
      </w:del>
      <w:proofErr w:type="gramStart"/>
      <w:ins w:id="22" w:author="rolivida" w:date="2013-08-09T10:04:00Z">
        <w:r w:rsidR="00AE5A27">
          <w:rPr>
            <w:rFonts w:ascii="Courier New" w:hAnsi="Courier New" w:cs="Courier New"/>
            <w:lang w:val="en-US"/>
          </w:rPr>
          <w:t>t</w:t>
        </w:r>
      </w:ins>
      <w:r w:rsidRPr="00BF5FAC">
        <w:rPr>
          <w:rFonts w:ascii="Courier New" w:hAnsi="Courier New" w:cs="Courier New"/>
          <w:lang w:val="en-US"/>
        </w:rPr>
        <w:t>hey</w:t>
      </w:r>
      <w:proofErr w:type="gramEnd"/>
      <w:r w:rsidRPr="00BF5FAC">
        <w:rPr>
          <w:rFonts w:ascii="Courier New" w:hAnsi="Courier New" w:cs="Courier New"/>
          <w:lang w:val="en-US"/>
        </w:rPr>
        <w:t xml:space="preserve"> provide services to the users</w:t>
      </w:r>
      <w:ins w:id="23" w:author="rolivida" w:date="2013-08-09T10:04:00Z">
        <w:r w:rsidR="00AE5A27">
          <w:rPr>
            <w:rFonts w:ascii="Courier New" w:hAnsi="Courier New" w:cs="Courier New"/>
            <w:lang w:val="en-US"/>
          </w:rPr>
          <w:t>;</w:t>
        </w:r>
      </w:ins>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 </w:t>
      </w:r>
      <w:ins w:id="24" w:author="rolivida" w:date="2013-08-09T10:05:00Z">
        <w:r w:rsidR="00AE5A27">
          <w:rPr>
            <w:rFonts w:ascii="Courier New" w:hAnsi="Courier New" w:cs="Courier New"/>
            <w:lang w:val="en-US"/>
          </w:rPr>
          <w:t xml:space="preserve">provided </w:t>
        </w:r>
      </w:ins>
      <w:ins w:id="25" w:author="rolivida" w:date="2013-08-09T10:04:00Z">
        <w:r w:rsidR="00AE5A27">
          <w:rPr>
            <w:rFonts w:ascii="Courier New" w:hAnsi="Courier New" w:cs="Courier New"/>
            <w:lang w:val="en-US"/>
          </w:rPr>
          <w:t>s</w:t>
        </w:r>
      </w:ins>
      <w:del w:id="26" w:author="rolivida" w:date="2013-08-09T10:04:00Z">
        <w:r w:rsidRPr="00BF5FAC" w:rsidDel="00AE5A27">
          <w:rPr>
            <w:rFonts w:ascii="Courier New" w:hAnsi="Courier New" w:cs="Courier New"/>
            <w:lang w:val="en-US"/>
          </w:rPr>
          <w:delText>S</w:delText>
        </w:r>
      </w:del>
      <w:r w:rsidRPr="00BF5FAC">
        <w:rPr>
          <w:rFonts w:ascii="Courier New" w:hAnsi="Courier New" w:cs="Courier New"/>
          <w:lang w:val="en-US"/>
        </w:rPr>
        <w:t xml:space="preserve">ervices </w:t>
      </w:r>
      <w:del w:id="27" w:author="rolivida" w:date="2013-08-09T10:05:00Z">
        <w:r w:rsidRPr="00BF5FAC" w:rsidDel="00AE5A27">
          <w:rPr>
            <w:rFonts w:ascii="Courier New" w:hAnsi="Courier New" w:cs="Courier New"/>
            <w:lang w:val="en-US"/>
          </w:rPr>
          <w:delText xml:space="preserve">provided </w:delText>
        </w:r>
      </w:del>
      <w:r w:rsidRPr="00BF5FAC">
        <w:rPr>
          <w:rFonts w:ascii="Courier New" w:hAnsi="Courier New" w:cs="Courier New"/>
          <w:lang w:val="en-US"/>
        </w:rPr>
        <w:t>can be consumed on the same mobile device, through a specific application</w:t>
      </w:r>
    </w:p>
    <w:p w:rsidR="009B064D" w:rsidRDefault="009B064D" w:rsidP="00CF3BEE">
      <w:pPr>
        <w:pStyle w:val="Csakszveg"/>
        <w:rPr>
          <w:ins w:id="28" w:author="rolivida" w:date="2013-08-09T15:24:00Z"/>
          <w:rFonts w:ascii="Courier New" w:hAnsi="Courier New" w:cs="Courier New"/>
          <w:lang w:val="en-US"/>
        </w:rPr>
      </w:pPr>
      <w:r w:rsidRPr="00BF5FAC">
        <w:rPr>
          <w:rFonts w:ascii="Courier New" w:hAnsi="Courier New" w:cs="Courier New"/>
          <w:lang w:val="en-US"/>
        </w:rPr>
        <w:t>For such an application to succeed</w:t>
      </w:r>
      <w:ins w:id="29" w:author="rolivida" w:date="2013-08-09T10:05:00Z">
        <w:r w:rsidR="00AE5A27">
          <w:rPr>
            <w:rFonts w:ascii="Courier New" w:hAnsi="Courier New" w:cs="Courier New"/>
            <w:lang w:val="en-US"/>
          </w:rPr>
          <w:t>,</w:t>
        </w:r>
      </w:ins>
      <w:r w:rsidRPr="00BF5FAC">
        <w:rPr>
          <w:rFonts w:ascii="Courier New" w:hAnsi="Courier New" w:cs="Courier New"/>
          <w:lang w:val="en-US"/>
        </w:rPr>
        <w:t xml:space="preserve"> the provided service has to be in balance with the required contribution, and the application </w:t>
      </w:r>
      <w:commentRangeStart w:id="30"/>
      <w:r w:rsidRPr="00BF5FAC">
        <w:rPr>
          <w:rFonts w:ascii="Courier New" w:hAnsi="Courier New" w:cs="Courier New"/>
          <w:lang w:val="en-US"/>
        </w:rPr>
        <w:t xml:space="preserve">has to be advertised and distributed </w:t>
      </w:r>
      <w:ins w:id="31" w:author="rolivida" w:date="2013-08-09T10:06:00Z">
        <w:r w:rsidR="00AE5A27">
          <w:rPr>
            <w:rFonts w:ascii="Courier New" w:hAnsi="Courier New" w:cs="Courier New"/>
            <w:lang w:val="en-US"/>
          </w:rPr>
          <w:t>rapidly</w:t>
        </w:r>
        <w:commentRangeEnd w:id="30"/>
        <w:r w:rsidR="00AE5A27">
          <w:rPr>
            <w:rStyle w:val="Jegyzethivatkozs"/>
            <w:rFonts w:asciiTheme="minorHAnsi" w:hAnsiTheme="minorHAnsi"/>
          </w:rPr>
          <w:commentReference w:id="30"/>
        </w:r>
      </w:ins>
      <w:del w:id="32" w:author="rolivida" w:date="2013-08-09T10:05:00Z">
        <w:r w:rsidRPr="00BF5FAC" w:rsidDel="00AE5A27">
          <w:rPr>
            <w:rFonts w:ascii="Courier New" w:hAnsi="Courier New" w:cs="Courier New"/>
            <w:lang w:val="en-US"/>
          </w:rPr>
          <w:delText>fast</w:delText>
        </w:r>
      </w:del>
      <w:r w:rsidRPr="00BF5FAC">
        <w:rPr>
          <w:rFonts w:ascii="Courier New" w:hAnsi="Courier New" w:cs="Courier New"/>
          <w:lang w:val="en-US"/>
        </w:rPr>
        <w:t>. These requirements result in well</w:t>
      </w:r>
      <w:del w:id="33" w:author="rolivida" w:date="2013-08-09T10:07:00Z">
        <w:r w:rsidRPr="00BF5FAC" w:rsidDel="00AE5A27">
          <w:rPr>
            <w:rFonts w:ascii="Courier New" w:hAnsi="Courier New" w:cs="Courier New"/>
            <w:lang w:val="en-US"/>
          </w:rPr>
          <w:delText xml:space="preserve"> </w:delText>
        </w:r>
      </w:del>
      <w:ins w:id="34" w:author="rolivida" w:date="2013-08-09T10:07:00Z">
        <w:r w:rsidR="00AE5A27">
          <w:rPr>
            <w:rFonts w:ascii="Courier New" w:hAnsi="Courier New" w:cs="Courier New"/>
            <w:lang w:val="en-US"/>
          </w:rPr>
          <w:t>-</w:t>
        </w:r>
      </w:ins>
      <w:r w:rsidRPr="00BF5FAC">
        <w:rPr>
          <w:rFonts w:ascii="Courier New" w:hAnsi="Courier New" w:cs="Courier New"/>
          <w:lang w:val="en-US"/>
        </w:rPr>
        <w:t xml:space="preserve">polished, feature rich applications that emphasize the provided services, and </w:t>
      </w:r>
      <w:ins w:id="35" w:author="rolivida" w:date="2013-08-09T10:08:00Z">
        <w:r w:rsidR="00AE5A27">
          <w:rPr>
            <w:rFonts w:ascii="Courier New" w:hAnsi="Courier New" w:cs="Courier New"/>
            <w:lang w:val="en-US"/>
          </w:rPr>
          <w:t xml:space="preserve">have </w:t>
        </w:r>
      </w:ins>
      <w:r w:rsidRPr="00BF5FAC">
        <w:rPr>
          <w:rFonts w:ascii="Courier New" w:hAnsi="Courier New" w:cs="Courier New"/>
          <w:lang w:val="en-US"/>
        </w:rPr>
        <w:t xml:space="preserve">high marketing costs. If an application doesn't reach enough users or active user contribution is required </w:t>
      </w:r>
      <w:ins w:id="36" w:author="rolivida" w:date="2013-08-09T10:08:00Z">
        <w:r w:rsidR="00AE5A27">
          <w:rPr>
            <w:rFonts w:ascii="Courier New" w:hAnsi="Courier New" w:cs="Courier New"/>
            <w:lang w:val="en-US"/>
          </w:rPr>
          <w:t xml:space="preserve">which </w:t>
        </w:r>
      </w:ins>
      <w:del w:id="37" w:author="rolivida" w:date="2013-08-09T10:08:00Z">
        <w:r w:rsidRPr="00BF5FAC" w:rsidDel="00AE5A27">
          <w:rPr>
            <w:rFonts w:ascii="Courier New" w:hAnsi="Courier New" w:cs="Courier New"/>
            <w:lang w:val="en-US"/>
          </w:rPr>
          <w:delText xml:space="preserve">and </w:delText>
        </w:r>
      </w:del>
      <w:r w:rsidRPr="00BF5FAC">
        <w:rPr>
          <w:rFonts w:ascii="Courier New" w:hAnsi="Courier New" w:cs="Courier New"/>
          <w:lang w:val="en-US"/>
        </w:rPr>
        <w:t>is too costly (see Google's parking app)</w:t>
      </w:r>
      <w:ins w:id="38" w:author="rolivida" w:date="2013-08-09T10:08:00Z">
        <w:r w:rsidR="00AE5A27">
          <w:rPr>
            <w:rFonts w:ascii="Courier New" w:hAnsi="Courier New" w:cs="Courier New"/>
            <w:lang w:val="en-US"/>
          </w:rPr>
          <w:t>,</w:t>
        </w:r>
      </w:ins>
      <w:r w:rsidRPr="00BF5FAC">
        <w:rPr>
          <w:rFonts w:ascii="Courier New" w:hAnsi="Courier New" w:cs="Courier New"/>
          <w:lang w:val="en-US"/>
        </w:rPr>
        <w:t xml:space="preserve"> the service dies out. This is a high cost, high risk scenario.</w:t>
      </w:r>
    </w:p>
    <w:p w:rsidR="00EA7BB2" w:rsidRDefault="00EA7BB2" w:rsidP="00CF3BEE">
      <w:pPr>
        <w:pStyle w:val="Csakszveg"/>
        <w:rPr>
          <w:ins w:id="39" w:author="rolivida" w:date="2013-08-09T15:24:00Z"/>
          <w:rFonts w:ascii="Courier New" w:hAnsi="Courier New" w:cs="Courier New"/>
          <w:lang w:val="en-US"/>
        </w:rPr>
      </w:pPr>
    </w:p>
    <w:p w:rsidR="009B064D" w:rsidRPr="00BF5FAC" w:rsidRDefault="00EA7BB2" w:rsidP="00CF3BEE">
      <w:pPr>
        <w:pStyle w:val="Csakszveg"/>
        <w:rPr>
          <w:rFonts w:ascii="Courier New" w:hAnsi="Courier New" w:cs="Courier New"/>
          <w:lang w:val="en-US"/>
        </w:rPr>
      </w:pPr>
      <w:ins w:id="40" w:author="rolivida" w:date="2013-08-09T15:24:00Z">
        <w:r>
          <w:rPr>
            <w:rFonts w:ascii="Courier New" w:hAnsi="Courier New" w:cs="Courier New"/>
            <w:lang w:val="en-US"/>
          </w:rPr>
          <w:t>In the following we present the specific use case</w:t>
        </w:r>
      </w:ins>
      <w:ins w:id="41" w:author="rolivida" w:date="2013-08-09T15:30:00Z">
        <w:r w:rsidR="000F2B8B">
          <w:rPr>
            <w:rFonts w:ascii="Courier New" w:hAnsi="Courier New" w:cs="Courier New"/>
            <w:lang w:val="en-US"/>
          </w:rPr>
          <w:t>s</w:t>
        </w:r>
      </w:ins>
      <w:ins w:id="42" w:author="rolivida" w:date="2013-08-09T15:24:00Z">
        <w:r>
          <w:rPr>
            <w:rFonts w:ascii="Courier New" w:hAnsi="Courier New" w:cs="Courier New"/>
            <w:lang w:val="en-US"/>
          </w:rPr>
          <w:t xml:space="preserve"> </w:t>
        </w:r>
      </w:ins>
      <w:ins w:id="43" w:author="rolivida" w:date="2013-08-09T15:28:00Z">
        <w:r>
          <w:rPr>
            <w:rFonts w:ascii="Courier New" w:hAnsi="Courier New" w:cs="Courier New"/>
            <w:lang w:val="en-US"/>
          </w:rPr>
          <w:t xml:space="preserve">the </w:t>
        </w:r>
        <w:proofErr w:type="spellStart"/>
        <w:r>
          <w:rPr>
            <w:rFonts w:ascii="Courier New" w:hAnsi="Courier New" w:cs="Courier New"/>
            <w:lang w:val="en-US"/>
          </w:rPr>
          <w:t>DroidLab</w:t>
        </w:r>
        <w:proofErr w:type="spellEnd"/>
        <w:r>
          <w:rPr>
            <w:rFonts w:ascii="Courier New" w:hAnsi="Courier New" w:cs="Courier New"/>
            <w:lang w:val="en-US"/>
          </w:rPr>
          <w:t xml:space="preserve"> framework fit</w:t>
        </w:r>
      </w:ins>
      <w:ins w:id="44" w:author="rolivida" w:date="2013-08-09T15:29:00Z">
        <w:r>
          <w:rPr>
            <w:rFonts w:ascii="Courier New" w:hAnsi="Courier New" w:cs="Courier New"/>
            <w:lang w:val="en-US"/>
          </w:rPr>
          <w:t>s</w:t>
        </w:r>
      </w:ins>
      <w:ins w:id="45" w:author="rolivida" w:date="2013-08-09T15:28:00Z">
        <w:r>
          <w:rPr>
            <w:rFonts w:ascii="Courier New" w:hAnsi="Courier New" w:cs="Courier New"/>
            <w:lang w:val="en-US"/>
          </w:rPr>
          <w:t xml:space="preserve"> for</w:t>
        </w:r>
      </w:ins>
      <w:ins w:id="46" w:author="rolivida" w:date="2013-08-09T15:29:00Z">
        <w:r>
          <w:rPr>
            <w:rFonts w:ascii="Courier New" w:hAnsi="Courier New" w:cs="Courier New"/>
            <w:lang w:val="en-US"/>
          </w:rPr>
          <w:t xml:space="preserve">, and some of the </w:t>
        </w:r>
        <w:r w:rsidR="000F2B8B">
          <w:rPr>
            <w:rFonts w:ascii="Courier New" w:hAnsi="Courier New" w:cs="Courier New"/>
            <w:lang w:val="en-US"/>
          </w:rPr>
          <w:t>most important challenges</w:t>
        </w:r>
      </w:ins>
      <w:ins w:id="47" w:author="rolivida" w:date="2013-08-09T15:30:00Z">
        <w:r w:rsidR="000F2B8B">
          <w:rPr>
            <w:rFonts w:ascii="Courier New" w:hAnsi="Courier New" w:cs="Courier New"/>
            <w:lang w:val="en-US"/>
          </w:rPr>
          <w:t xml:space="preserve"> we have to tackle in the design and implementation of the framework.</w:t>
        </w:r>
      </w:ins>
      <w:ins w:id="48" w:author="rolivida" w:date="2013-08-09T15:29:00Z">
        <w:r w:rsidR="000F2B8B">
          <w:rPr>
            <w:rFonts w:ascii="Courier New" w:hAnsi="Courier New" w:cs="Courier New"/>
            <w:lang w:val="en-US"/>
          </w:rPr>
          <w:t xml:space="preserve"> </w:t>
        </w:r>
      </w:ins>
    </w:p>
    <w:p w:rsidR="009B064D" w:rsidRDefault="009B064D" w:rsidP="00CF3BEE">
      <w:pPr>
        <w:pStyle w:val="Csakszveg"/>
        <w:rPr>
          <w:ins w:id="49" w:author="rolivida" w:date="2013-08-09T15:31:00Z"/>
          <w:rFonts w:ascii="Courier New" w:hAnsi="Courier New" w:cs="Courier New"/>
          <w:lang w:val="en-US"/>
        </w:rPr>
      </w:pPr>
    </w:p>
    <w:p w:rsidR="000F2B8B" w:rsidRDefault="000F2B8B" w:rsidP="00CF3BEE">
      <w:pPr>
        <w:pStyle w:val="Csakszveg"/>
        <w:rPr>
          <w:ins w:id="50" w:author="rolivida" w:date="2013-08-09T15:31:00Z"/>
          <w:rFonts w:ascii="Courier New" w:hAnsi="Courier New" w:cs="Courier New"/>
          <w:lang w:val="en-US"/>
        </w:rPr>
      </w:pPr>
      <w:ins w:id="51" w:author="rolivida" w:date="2013-08-09T15:32:00Z">
        <w:r>
          <w:rPr>
            <w:rFonts w:ascii="Courier New" w:hAnsi="Courier New" w:cs="Courier New"/>
            <w:lang w:val="en-US"/>
          </w:rPr>
          <w:t>\subsection{Use Cases}</w:t>
        </w:r>
      </w:ins>
    </w:p>
    <w:p w:rsidR="009B064D" w:rsidRPr="00BF5FAC" w:rsidRDefault="000F2B8B" w:rsidP="00CF3BEE">
      <w:pPr>
        <w:pStyle w:val="Csakszveg"/>
        <w:rPr>
          <w:rFonts w:ascii="Courier New" w:hAnsi="Courier New" w:cs="Courier New"/>
          <w:lang w:val="en-US"/>
        </w:rPr>
      </w:pPr>
    </w:p>
    <w:p w:rsidR="000F2B8B" w:rsidRDefault="009B064D" w:rsidP="00CF3BEE">
      <w:pPr>
        <w:pStyle w:val="Csakszveg"/>
        <w:rPr>
          <w:ins w:id="52" w:author="rolivida" w:date="2013-08-09T15:35:00Z"/>
          <w:rFonts w:ascii="Courier New" w:hAnsi="Courier New" w:cs="Courier New"/>
          <w:lang w:val="en-US"/>
        </w:rPr>
      </w:pP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w:t>
      </w:r>
      <w:ins w:id="53" w:author="rolivida" w:date="2013-08-09T15:33:00Z">
        <w:r w:rsidR="000F2B8B">
          <w:rPr>
            <w:rFonts w:ascii="Courier New" w:hAnsi="Courier New" w:cs="Courier New"/>
            <w:lang w:val="en-US"/>
          </w:rPr>
          <w:t>can be used in several way</w:t>
        </w:r>
      </w:ins>
      <w:ins w:id="54" w:author="rolivida" w:date="2013-08-09T15:34:00Z">
        <w:r w:rsidR="000F2B8B">
          <w:rPr>
            <w:rFonts w:ascii="Courier New" w:hAnsi="Courier New" w:cs="Courier New"/>
            <w:lang w:val="en-US"/>
          </w:rPr>
          <w:t>s</w:t>
        </w:r>
      </w:ins>
      <w:ins w:id="55" w:author="rolivida" w:date="2013-08-09T15:33:00Z">
        <w:r w:rsidR="000F2B8B">
          <w:rPr>
            <w:rFonts w:ascii="Courier New" w:hAnsi="Courier New" w:cs="Courier New"/>
            <w:lang w:val="en-US"/>
          </w:rPr>
          <w:t xml:space="preserve">, with different goals in mind. </w:t>
        </w:r>
      </w:ins>
      <w:del w:id="56" w:author="rolivida" w:date="2013-08-09T15:34:00Z">
        <w:r w:rsidRPr="00BF5FAC" w:rsidDel="000F2B8B">
          <w:rPr>
            <w:rFonts w:ascii="Courier New" w:hAnsi="Courier New" w:cs="Courier New"/>
            <w:lang w:val="en-US"/>
          </w:rPr>
          <w:delText>has three main use cases</w:delText>
        </w:r>
      </w:del>
      <w:del w:id="57" w:author="rolivida" w:date="2013-08-09T10:10:00Z">
        <w:r w:rsidRPr="00BF5FAC" w:rsidDel="00AE5A27">
          <w:rPr>
            <w:rFonts w:ascii="Courier New" w:hAnsi="Courier New" w:cs="Courier New"/>
            <w:lang w:val="en-US"/>
          </w:rPr>
          <w:delText>. It</w:delText>
        </w:r>
      </w:del>
      <w:del w:id="58" w:author="rolivida" w:date="2013-08-09T15:34:00Z">
        <w:r w:rsidRPr="00BF5FAC" w:rsidDel="000F2B8B">
          <w:rPr>
            <w:rFonts w:ascii="Courier New" w:hAnsi="Courier New" w:cs="Courier New"/>
            <w:lang w:val="en-US"/>
          </w:rPr>
          <w:delText xml:space="preserve"> aims at bootstrapping such applications. </w:delText>
        </w:r>
      </w:del>
      <w:ins w:id="59" w:author="rolivida" w:date="2013-08-09T10:11:00Z">
        <w:r w:rsidR="00AE5A27">
          <w:rPr>
            <w:rFonts w:ascii="Courier New" w:hAnsi="Courier New" w:cs="Courier New"/>
            <w:lang w:val="en-US"/>
          </w:rPr>
          <w:t xml:space="preserve">First, </w:t>
        </w:r>
      </w:ins>
      <w:del w:id="60" w:author="rolivida" w:date="2013-08-09T10:11:00Z">
        <w:r w:rsidRPr="00BF5FAC" w:rsidDel="00AE5A27">
          <w:rPr>
            <w:rFonts w:ascii="Courier New" w:hAnsi="Courier New" w:cs="Courier New"/>
            <w:lang w:val="en-US"/>
          </w:rPr>
          <w:delText>I</w:delText>
        </w:r>
      </w:del>
      <w:ins w:id="61" w:author="rolivida" w:date="2013-08-09T10:11:00Z">
        <w:r w:rsidR="00AE5A27">
          <w:rPr>
            <w:rFonts w:ascii="Courier New" w:hAnsi="Courier New" w:cs="Courier New"/>
            <w:lang w:val="en-US"/>
          </w:rPr>
          <w:t>i</w:t>
        </w:r>
      </w:ins>
      <w:r w:rsidRPr="00BF5FAC">
        <w:rPr>
          <w:rFonts w:ascii="Courier New" w:hAnsi="Courier New" w:cs="Courier New"/>
          <w:lang w:val="en-US"/>
        </w:rPr>
        <w:t xml:space="preserve">f an application developer needs sensory data for </w:t>
      </w:r>
      <w:ins w:id="62" w:author="rolivida" w:date="2013-08-09T15:35:00Z">
        <w:r w:rsidR="000F2B8B">
          <w:rPr>
            <w:rFonts w:ascii="Courier New" w:hAnsi="Courier New" w:cs="Courier New"/>
            <w:lang w:val="en-US"/>
          </w:rPr>
          <w:t>a</w:t>
        </w:r>
      </w:ins>
      <w:del w:id="63" w:author="rolivida" w:date="2013-08-09T15:35:00Z">
        <w:r w:rsidRPr="00BF5FAC" w:rsidDel="000F2B8B">
          <w:rPr>
            <w:rFonts w:ascii="Courier New" w:hAnsi="Courier New" w:cs="Courier New"/>
            <w:lang w:val="en-US"/>
          </w:rPr>
          <w:delText>the</w:delText>
        </w:r>
      </w:del>
      <w:r w:rsidRPr="00BF5FAC">
        <w:rPr>
          <w:rFonts w:ascii="Courier New" w:hAnsi="Courier New" w:cs="Courier New"/>
          <w:lang w:val="en-US"/>
        </w:rPr>
        <w:t xml:space="preserve"> provided service to work, he can deploy a sensor application </w:t>
      </w:r>
      <w:ins w:id="64" w:author="rolivida" w:date="2013-08-09T10:11:00Z">
        <w:r w:rsidR="00EA65C7">
          <w:rPr>
            <w:rFonts w:ascii="Courier New" w:hAnsi="Courier New" w:cs="Courier New"/>
            <w:lang w:val="en-US"/>
          </w:rPr>
          <w:t>over the</w:t>
        </w:r>
      </w:ins>
      <w:del w:id="65" w:author="rolivida" w:date="2013-08-09T10:11:00Z">
        <w:r w:rsidRPr="00BF5FAC" w:rsidDel="00EA65C7">
          <w:rPr>
            <w:rFonts w:ascii="Courier New" w:hAnsi="Courier New" w:cs="Courier New"/>
            <w:lang w:val="en-US"/>
          </w:rPr>
          <w:delText>to</w:delText>
        </w:r>
      </w:del>
      <w:r w:rsidRPr="00BF5FAC">
        <w:rPr>
          <w:rFonts w:ascii="Courier New" w:hAnsi="Courier New" w:cs="Courier New"/>
          <w:lang w:val="en-US"/>
        </w:rPr>
        <w:t xml:space="preserve">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w:t>
      </w:r>
      <w:proofErr w:type="spellStart"/>
      <w:ins w:id="66" w:author="rolivida" w:date="2013-08-09T10:12:00Z">
        <w:r w:rsidR="00EA65C7">
          <w:rPr>
            <w:rFonts w:ascii="Courier New" w:hAnsi="Courier New" w:cs="Courier New"/>
            <w:lang w:val="en-US"/>
          </w:rPr>
          <w:t>testbed</w:t>
        </w:r>
        <w:proofErr w:type="spellEnd"/>
        <w:r w:rsidR="00EA65C7">
          <w:rPr>
            <w:rFonts w:ascii="Courier New" w:hAnsi="Courier New" w:cs="Courier New"/>
            <w:lang w:val="en-US"/>
          </w:rPr>
          <w:t xml:space="preserve"> (built from devices running the </w:t>
        </w:r>
        <w:proofErr w:type="spellStart"/>
        <w:r w:rsidR="00EA65C7">
          <w:rPr>
            <w:rFonts w:ascii="Courier New" w:hAnsi="Courier New" w:cs="Courier New"/>
            <w:lang w:val="en-US"/>
          </w:rPr>
          <w:t>DroidLab</w:t>
        </w:r>
        <w:proofErr w:type="spellEnd"/>
        <w:r w:rsidR="00EA65C7">
          <w:rPr>
            <w:rFonts w:ascii="Courier New" w:hAnsi="Courier New" w:cs="Courier New"/>
            <w:lang w:val="en-US"/>
          </w:rPr>
          <w:t xml:space="preserve"> framework) </w:t>
        </w:r>
      </w:ins>
      <w:r w:rsidRPr="00BF5FAC">
        <w:rPr>
          <w:rFonts w:ascii="Courier New" w:hAnsi="Courier New" w:cs="Courier New"/>
          <w:lang w:val="en-US"/>
        </w:rPr>
        <w:t xml:space="preserve">and gather the required information before the launch of </w:t>
      </w:r>
      <w:ins w:id="67" w:author="rolivida" w:date="2013-08-09T15:35:00Z">
        <w:r w:rsidR="000F2B8B">
          <w:rPr>
            <w:rFonts w:ascii="Courier New" w:hAnsi="Courier New" w:cs="Courier New"/>
            <w:lang w:val="en-US"/>
          </w:rPr>
          <w:t>his</w:t>
        </w:r>
      </w:ins>
      <w:del w:id="68" w:author="rolivida" w:date="2013-08-09T15:35:00Z">
        <w:r w:rsidRPr="00BF5FAC" w:rsidDel="000F2B8B">
          <w:rPr>
            <w:rFonts w:ascii="Courier New" w:hAnsi="Courier New" w:cs="Courier New"/>
            <w:lang w:val="en-US"/>
          </w:rPr>
          <w:delText>the</w:delText>
        </w:r>
      </w:del>
      <w:r w:rsidRPr="00BF5FAC">
        <w:rPr>
          <w:rFonts w:ascii="Courier New" w:hAnsi="Courier New" w:cs="Courier New"/>
          <w:lang w:val="en-US"/>
        </w:rPr>
        <w:t xml:space="preserve"> stand</w:t>
      </w:r>
      <w:del w:id="69" w:author="rolivida" w:date="2013-08-09T10:13:00Z">
        <w:r w:rsidRPr="00BF5FAC" w:rsidDel="00EA65C7">
          <w:rPr>
            <w:rFonts w:ascii="Courier New" w:hAnsi="Courier New" w:cs="Courier New"/>
            <w:lang w:val="en-US"/>
          </w:rPr>
          <w:delText xml:space="preserve"> </w:delText>
        </w:r>
      </w:del>
      <w:r w:rsidRPr="00BF5FAC">
        <w:rPr>
          <w:rFonts w:ascii="Courier New" w:hAnsi="Courier New" w:cs="Courier New"/>
          <w:lang w:val="en-US"/>
        </w:rPr>
        <w:t>alone application.</w:t>
      </w:r>
      <w:ins w:id="70" w:author="rolivida" w:date="2013-08-09T15:35:00Z">
        <w:r w:rsidR="00CC6D97">
          <w:rPr>
            <w:rFonts w:ascii="Courier New" w:hAnsi="Courier New" w:cs="Courier New"/>
            <w:lang w:val="en-US"/>
          </w:rPr>
          <w:t xml:space="preserve"> </w:t>
        </w:r>
      </w:ins>
      <w:ins w:id="71" w:author="rolivida" w:date="2013-08-09T15:56:00Z">
        <w:r w:rsidR="00CC6D97">
          <w:rPr>
            <w:rFonts w:ascii="Courier New" w:hAnsi="Courier New" w:cs="Courier New"/>
            <w:lang w:val="en-US"/>
          </w:rPr>
          <w:t>Thus,</w:t>
        </w:r>
      </w:ins>
      <w:ins w:id="72" w:author="rolivida" w:date="2013-08-09T15:35:00Z">
        <w:r w:rsidR="000F2B8B">
          <w:rPr>
            <w:rFonts w:ascii="Courier New" w:hAnsi="Courier New" w:cs="Courier New"/>
            <w:lang w:val="en-US"/>
          </w:rPr>
          <w:t xml:space="preserve"> </w:t>
        </w:r>
        <w:proofErr w:type="spellStart"/>
        <w:r w:rsidR="000F2B8B">
          <w:rPr>
            <w:rFonts w:ascii="Courier New" w:hAnsi="Courier New" w:cs="Courier New"/>
            <w:lang w:val="en-US"/>
          </w:rPr>
          <w:t>DroidLab</w:t>
        </w:r>
        <w:proofErr w:type="spellEnd"/>
        <w:r w:rsidR="000F2B8B">
          <w:rPr>
            <w:rFonts w:ascii="Courier New" w:hAnsi="Courier New" w:cs="Courier New"/>
            <w:lang w:val="en-US"/>
          </w:rPr>
          <w:t xml:space="preserve"> is used in this case as a crowd-sensing platform.</w:t>
        </w:r>
      </w:ins>
    </w:p>
    <w:p w:rsidR="000F2B8B" w:rsidRDefault="000F2B8B" w:rsidP="00CF3BEE">
      <w:pPr>
        <w:pStyle w:val="Csakszveg"/>
        <w:rPr>
          <w:ins w:id="73" w:author="rolivida" w:date="2013-08-09T15:36:00Z"/>
          <w:rFonts w:ascii="Courier New" w:hAnsi="Courier New" w:cs="Courier New"/>
          <w:lang w:val="en-US"/>
        </w:rPr>
      </w:pPr>
    </w:p>
    <w:p w:rsidR="000F2B8B" w:rsidRDefault="009B064D" w:rsidP="00CF3BEE">
      <w:pPr>
        <w:pStyle w:val="Csakszveg"/>
        <w:rPr>
          <w:ins w:id="74" w:author="rolivida" w:date="2013-08-09T15:38:00Z"/>
          <w:rFonts w:ascii="Courier New" w:hAnsi="Courier New" w:cs="Courier New"/>
          <w:lang w:val="en-US"/>
        </w:rPr>
      </w:pPr>
      <w:del w:id="75" w:author="rolivida" w:date="2013-08-09T15:36:00Z">
        <w:r w:rsidRPr="00BF5FAC" w:rsidDel="000F2B8B">
          <w:rPr>
            <w:rFonts w:ascii="Courier New" w:hAnsi="Courier New" w:cs="Courier New"/>
            <w:lang w:val="en-US"/>
          </w:rPr>
          <w:delText xml:space="preserve"> </w:delText>
        </w:r>
      </w:del>
      <w:ins w:id="76" w:author="rolivida" w:date="2013-08-09T10:13:00Z">
        <w:r w:rsidR="00EA65C7">
          <w:rPr>
            <w:rFonts w:ascii="Courier New" w:hAnsi="Courier New" w:cs="Courier New"/>
            <w:lang w:val="en-US"/>
          </w:rPr>
          <w:t xml:space="preserve">Second, </w:t>
        </w:r>
      </w:ins>
      <w:del w:id="77" w:author="rolivida" w:date="2013-08-09T10:13:00Z">
        <w:r w:rsidRPr="00BF5FAC" w:rsidDel="00EA65C7">
          <w:rPr>
            <w:rFonts w:ascii="Courier New" w:hAnsi="Courier New" w:cs="Courier New"/>
            <w:lang w:val="en-US"/>
          </w:rPr>
          <w:delText>I</w:delText>
        </w:r>
      </w:del>
      <w:ins w:id="78" w:author="rolivida" w:date="2013-08-09T10:13:00Z">
        <w:r w:rsidR="00EA65C7">
          <w:rPr>
            <w:rFonts w:ascii="Courier New" w:hAnsi="Courier New" w:cs="Courier New"/>
            <w:lang w:val="en-US"/>
          </w:rPr>
          <w:t>i</w:t>
        </w:r>
      </w:ins>
      <w:r w:rsidRPr="00BF5FAC">
        <w:rPr>
          <w:rFonts w:ascii="Courier New" w:hAnsi="Courier New" w:cs="Courier New"/>
          <w:lang w:val="en-US"/>
        </w:rPr>
        <w:t xml:space="preserve">f a </w:t>
      </w:r>
      <w:ins w:id="79" w:author="rolivida" w:date="2013-08-09T15:36:00Z">
        <w:r w:rsidR="000F2B8B">
          <w:rPr>
            <w:rFonts w:ascii="Courier New" w:hAnsi="Courier New" w:cs="Courier New"/>
            <w:lang w:val="en-US"/>
          </w:rPr>
          <w:t xml:space="preserve">given </w:t>
        </w:r>
      </w:ins>
      <w:r w:rsidRPr="00BF5FAC">
        <w:rPr>
          <w:rFonts w:ascii="Courier New" w:hAnsi="Courier New" w:cs="Courier New"/>
          <w:lang w:val="en-US"/>
        </w:rPr>
        <w:t xml:space="preserve">service requires mobile sensed data, but doesn't offer mobile content to the users, it is really hard to motivate users to download yet another application that will run in the background and consume valuable resources. </w:t>
      </w:r>
      <w:ins w:id="80" w:author="rolivida" w:date="2013-08-09T15:37:00Z">
        <w:r w:rsidR="000F2B8B">
          <w:rPr>
            <w:rFonts w:ascii="Courier New" w:hAnsi="Courier New" w:cs="Courier New"/>
            <w:lang w:val="en-US"/>
          </w:rPr>
          <w:t xml:space="preserve">However, </w:t>
        </w:r>
      </w:ins>
      <w:del w:id="81" w:author="rolivida" w:date="2013-08-09T15:37:00Z">
        <w:r w:rsidRPr="00BF5FAC" w:rsidDel="000F2B8B">
          <w:rPr>
            <w:rFonts w:ascii="Courier New" w:hAnsi="Courier New" w:cs="Courier New"/>
            <w:lang w:val="en-US"/>
          </w:rPr>
          <w:delText>I</w:delText>
        </w:r>
      </w:del>
      <w:ins w:id="82" w:author="rolivida" w:date="2013-08-09T15:37:00Z">
        <w:r w:rsidR="000F2B8B">
          <w:rPr>
            <w:rFonts w:ascii="Courier New" w:hAnsi="Courier New" w:cs="Courier New"/>
            <w:lang w:val="en-US"/>
          </w:rPr>
          <w:t>i</w:t>
        </w:r>
      </w:ins>
      <w:r w:rsidRPr="00BF5FAC">
        <w:rPr>
          <w:rFonts w:ascii="Courier New" w:hAnsi="Courier New" w:cs="Courier New"/>
          <w:lang w:val="en-US"/>
        </w:rPr>
        <w:t xml:space="preserve">f a device runs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such applications can be deployed seamlessly, without distracting the user.</w:t>
      </w:r>
      <w:ins w:id="83" w:author="rolivida" w:date="2013-08-09T15:40:00Z">
        <w:r w:rsidR="00377D51">
          <w:rPr>
            <w:rFonts w:ascii="Courier New" w:hAnsi="Courier New" w:cs="Courier New"/>
            <w:lang w:val="en-US"/>
          </w:rPr>
          <w:t xml:space="preserve"> There is no need thus to convince a large group of users to download and run each specific application</w:t>
        </w:r>
      </w:ins>
      <w:ins w:id="84" w:author="rolivida" w:date="2013-08-09T15:43:00Z">
        <w:r w:rsidR="00377D51">
          <w:rPr>
            <w:rFonts w:ascii="Courier New" w:hAnsi="Courier New" w:cs="Courier New"/>
            <w:lang w:val="en-US"/>
          </w:rPr>
          <w:t xml:space="preserve">, they have to be convinced just once, to </w:t>
        </w:r>
        <w:r w:rsidR="00377D51">
          <w:rPr>
            <w:rFonts w:ascii="Courier New" w:hAnsi="Courier New" w:cs="Courier New"/>
            <w:lang w:val="en-US"/>
          </w:rPr>
          <w:lastRenderedPageBreak/>
          <w:t xml:space="preserve">install the </w:t>
        </w:r>
        <w:proofErr w:type="spellStart"/>
        <w:r w:rsidR="00377D51">
          <w:rPr>
            <w:rFonts w:ascii="Courier New" w:hAnsi="Courier New" w:cs="Courier New"/>
            <w:lang w:val="en-US"/>
          </w:rPr>
          <w:t>DroidLab</w:t>
        </w:r>
        <w:proofErr w:type="spellEnd"/>
        <w:r w:rsidR="00377D51">
          <w:rPr>
            <w:rFonts w:ascii="Courier New" w:hAnsi="Courier New" w:cs="Courier New"/>
            <w:lang w:val="en-US"/>
          </w:rPr>
          <w:t xml:space="preserve"> framework. </w:t>
        </w:r>
      </w:ins>
      <w:ins w:id="85" w:author="rolivida" w:date="2013-08-09T15:44:00Z">
        <w:r w:rsidR="00377D51">
          <w:rPr>
            <w:rFonts w:ascii="Courier New" w:hAnsi="Courier New" w:cs="Courier New"/>
            <w:lang w:val="en-US"/>
          </w:rPr>
          <w:t xml:space="preserve">Specific incentives and </w:t>
        </w:r>
        <w:proofErr w:type="spellStart"/>
        <w:r w:rsidR="00377D51">
          <w:rPr>
            <w:rFonts w:ascii="Courier New" w:hAnsi="Courier New" w:cs="Courier New"/>
            <w:lang w:val="en-US"/>
          </w:rPr>
          <w:t>gamification</w:t>
        </w:r>
        <w:proofErr w:type="spellEnd"/>
        <w:r w:rsidR="00377D51">
          <w:rPr>
            <w:rFonts w:ascii="Courier New" w:hAnsi="Courier New" w:cs="Courier New"/>
            <w:lang w:val="en-US"/>
          </w:rPr>
          <w:t xml:space="preserve"> methods will be however</w:t>
        </w:r>
      </w:ins>
      <w:ins w:id="86" w:author="rolivida" w:date="2013-08-09T15:38:00Z">
        <w:r w:rsidR="000F2B8B">
          <w:rPr>
            <w:rFonts w:ascii="Courier New" w:hAnsi="Courier New" w:cs="Courier New"/>
            <w:lang w:val="en-US"/>
          </w:rPr>
          <w:t xml:space="preserve"> </w:t>
        </w:r>
      </w:ins>
      <w:ins w:id="87" w:author="rolivida" w:date="2013-08-09T15:46:00Z">
        <w:r w:rsidR="00377D51">
          <w:rPr>
            <w:rFonts w:ascii="Courier New" w:hAnsi="Courier New" w:cs="Courier New"/>
            <w:lang w:val="en-US"/>
          </w:rPr>
          <w:t xml:space="preserve">needed, as we discuss in the next subsection. </w:t>
        </w:r>
      </w:ins>
    </w:p>
    <w:p w:rsidR="000F2B8B" w:rsidRDefault="000F2B8B" w:rsidP="00CF3BEE">
      <w:pPr>
        <w:pStyle w:val="Csakszveg"/>
        <w:rPr>
          <w:ins w:id="88" w:author="rolivida" w:date="2013-08-09T15:38:00Z"/>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 Finally</w:t>
      </w:r>
      <w:ins w:id="89" w:author="rolivida" w:date="2013-08-09T15:47:00Z">
        <w:r w:rsidR="00377D51">
          <w:rPr>
            <w:rFonts w:ascii="Courier New" w:hAnsi="Courier New" w:cs="Courier New"/>
            <w:lang w:val="en-US"/>
          </w:rPr>
          <w:t>,</w:t>
        </w:r>
      </w:ins>
      <w:r w:rsidRPr="00BF5FAC">
        <w:rPr>
          <w:rFonts w:ascii="Courier New" w:hAnsi="Courier New" w:cs="Courier New"/>
          <w:lang w:val="en-US"/>
        </w:rPr>
        <w:t xml:space="preserve"> </w:t>
      </w:r>
      <w:proofErr w:type="spellStart"/>
      <w:r w:rsidRPr="00BF5FAC">
        <w:rPr>
          <w:rFonts w:ascii="Courier New" w:hAnsi="Courier New" w:cs="Courier New"/>
          <w:lang w:val="en-US"/>
        </w:rPr>
        <w:t>DroidLab's</w:t>
      </w:r>
      <w:proofErr w:type="spellEnd"/>
      <w:r w:rsidRPr="00BF5FAC">
        <w:rPr>
          <w:rFonts w:ascii="Courier New" w:hAnsi="Courier New" w:cs="Courier New"/>
          <w:lang w:val="en-US"/>
        </w:rPr>
        <w:t xml:space="preserve"> initial purpose was to be a research platform, a </w:t>
      </w:r>
      <w:ins w:id="90" w:author="rolivida" w:date="2013-08-09T15:49:00Z">
        <w:r w:rsidR="00377D51">
          <w:rPr>
            <w:rFonts w:ascii="Courier New" w:hAnsi="Courier New" w:cs="Courier New"/>
            <w:lang w:val="en-US"/>
          </w:rPr>
          <w:t xml:space="preserve">large-scale </w:t>
        </w:r>
      </w:ins>
      <w:r w:rsidRPr="00BF5FAC">
        <w:rPr>
          <w:rFonts w:ascii="Courier New" w:hAnsi="Courier New" w:cs="Courier New"/>
          <w:lang w:val="en-US"/>
        </w:rPr>
        <w:t xml:space="preserve">mobile test network similar to </w:t>
      </w:r>
      <w:proofErr w:type="spellStart"/>
      <w:r w:rsidRPr="00BF5FAC">
        <w:rPr>
          <w:rFonts w:ascii="Courier New" w:hAnsi="Courier New" w:cs="Courier New"/>
          <w:lang w:val="en-US"/>
        </w:rPr>
        <w:t>PlanetLab</w:t>
      </w:r>
      <w:proofErr w:type="spellEnd"/>
      <w:r w:rsidRPr="00BF5FAC">
        <w:rPr>
          <w:rFonts w:ascii="Courier New" w:hAnsi="Courier New" w:cs="Courier New"/>
          <w:lang w:val="en-US"/>
        </w:rPr>
        <w:t xml:space="preserve"> and </w:t>
      </w:r>
      <w:proofErr w:type="spellStart"/>
      <w:r w:rsidRPr="00BF5FAC">
        <w:rPr>
          <w:rFonts w:ascii="Courier New" w:hAnsi="Courier New" w:cs="Courier New"/>
          <w:lang w:val="en-US"/>
        </w:rPr>
        <w:t>Sens</w:t>
      </w:r>
      <w:del w:id="91" w:author="rolivida" w:date="2013-08-09T15:47:00Z">
        <w:r w:rsidRPr="00BF5FAC" w:rsidDel="00377D51">
          <w:rPr>
            <w:rFonts w:ascii="Courier New" w:hAnsi="Courier New" w:cs="Courier New"/>
            <w:lang w:val="en-US"/>
          </w:rPr>
          <w:delText>e</w:delText>
        </w:r>
      </w:del>
      <w:r w:rsidRPr="00BF5FAC">
        <w:rPr>
          <w:rFonts w:ascii="Courier New" w:hAnsi="Courier New" w:cs="Courier New"/>
          <w:lang w:val="en-US"/>
        </w:rPr>
        <w:t>Lab</w:t>
      </w:r>
      <w:proofErr w:type="spellEnd"/>
      <w:ins w:id="92" w:author="rolivida" w:date="2013-08-09T15:49:00Z">
        <w:r w:rsidR="00377D51">
          <w:rPr>
            <w:rFonts w:ascii="Courier New" w:hAnsi="Courier New" w:cs="Courier New"/>
            <w:lang w:val="en-US"/>
          </w:rPr>
          <w:t xml:space="preserve">, over which researchers can test their </w:t>
        </w:r>
      </w:ins>
      <w:ins w:id="93" w:author="rolivida" w:date="2013-08-09T15:50:00Z">
        <w:r w:rsidR="00146E55">
          <w:rPr>
            <w:rFonts w:ascii="Courier New" w:hAnsi="Courier New" w:cs="Courier New"/>
            <w:lang w:val="en-US"/>
          </w:rPr>
          <w:t>developed</w:t>
        </w:r>
      </w:ins>
      <w:ins w:id="94" w:author="rolivida" w:date="2013-08-09T15:49:00Z">
        <w:r w:rsidR="00146E55">
          <w:rPr>
            <w:rFonts w:ascii="Courier New" w:hAnsi="Courier New" w:cs="Courier New"/>
            <w:lang w:val="en-US"/>
          </w:rPr>
          <w:t xml:space="preserve"> algorithms and protocols</w:t>
        </w:r>
      </w:ins>
      <w:r w:rsidRPr="00BF5FAC">
        <w:rPr>
          <w:rFonts w:ascii="Courier New" w:hAnsi="Courier New" w:cs="Courier New"/>
          <w:lang w:val="en-US"/>
        </w:rPr>
        <w:t xml:space="preserve">. </w:t>
      </w:r>
      <w:ins w:id="95" w:author="rolivida" w:date="2013-08-09T15:47:00Z">
        <w:r w:rsidR="00377D51">
          <w:rPr>
            <w:rFonts w:ascii="Courier New" w:hAnsi="Courier New" w:cs="Courier New"/>
            <w:lang w:val="en-US"/>
          </w:rPr>
          <w:t xml:space="preserve">This is because </w:t>
        </w:r>
      </w:ins>
      <w:del w:id="96" w:author="rolivida" w:date="2013-08-09T15:47:00Z">
        <w:r w:rsidRPr="00BF5FAC" w:rsidDel="00377D51">
          <w:rPr>
            <w:rFonts w:ascii="Courier New" w:hAnsi="Courier New" w:cs="Courier New"/>
            <w:lang w:val="en-US"/>
          </w:rPr>
          <w:delText>I</w:delText>
        </w:r>
      </w:del>
      <w:ins w:id="97" w:author="rolivida" w:date="2013-08-09T15:47:00Z">
        <w:r w:rsidR="00377D51">
          <w:rPr>
            <w:rFonts w:ascii="Courier New" w:hAnsi="Courier New" w:cs="Courier New"/>
            <w:lang w:val="en-US"/>
          </w:rPr>
          <w:t>i</w:t>
        </w:r>
      </w:ins>
      <w:r w:rsidRPr="00BF5FAC">
        <w:rPr>
          <w:rFonts w:ascii="Courier New" w:hAnsi="Courier New" w:cs="Courier New"/>
          <w:lang w:val="en-US"/>
        </w:rPr>
        <w:t xml:space="preserve">t is especially difficult to deploy </w:t>
      </w:r>
      <w:ins w:id="98" w:author="rolivida" w:date="2013-08-09T15:47:00Z">
        <w:r w:rsidR="00377D51">
          <w:rPr>
            <w:rFonts w:ascii="Courier New" w:hAnsi="Courier New" w:cs="Courier New"/>
            <w:lang w:val="en-US"/>
          </w:rPr>
          <w:t xml:space="preserve">large-scale </w:t>
        </w:r>
      </w:ins>
      <w:r w:rsidRPr="00BF5FAC">
        <w:rPr>
          <w:rFonts w:ascii="Courier New" w:hAnsi="Courier New" w:cs="Courier New"/>
          <w:lang w:val="en-US"/>
        </w:rPr>
        <w:t>applications for research purposes, as they usually don't provide any value to the user, operate only for short</w:t>
      </w:r>
      <w:del w:id="99" w:author="rolivida" w:date="2013-08-09T15:48:00Z">
        <w:r w:rsidRPr="00BF5FAC" w:rsidDel="00377D51">
          <w:rPr>
            <w:rFonts w:ascii="Courier New" w:hAnsi="Courier New" w:cs="Courier New"/>
            <w:lang w:val="en-US"/>
          </w:rPr>
          <w:delText>er</w:delText>
        </w:r>
      </w:del>
      <w:r w:rsidRPr="00BF5FAC">
        <w:rPr>
          <w:rFonts w:ascii="Courier New" w:hAnsi="Courier New" w:cs="Courier New"/>
          <w:lang w:val="en-US"/>
        </w:rPr>
        <w:t xml:space="preserve"> periods of times</w:t>
      </w:r>
      <w:ins w:id="100" w:author="rolivida" w:date="2013-08-09T15:48:00Z">
        <w:r w:rsidR="00377D51">
          <w:rPr>
            <w:rFonts w:ascii="Courier New" w:hAnsi="Courier New" w:cs="Courier New"/>
            <w:lang w:val="en-US"/>
          </w:rPr>
          <w:t>,</w:t>
        </w:r>
      </w:ins>
      <w:r w:rsidRPr="00BF5FAC">
        <w:rPr>
          <w:rFonts w:ascii="Courier New" w:hAnsi="Courier New" w:cs="Courier New"/>
          <w:lang w:val="en-US"/>
        </w:rPr>
        <w:t xml:space="preserve"> and usually target specific user groups. </w:t>
      </w:r>
      <w:proofErr w:type="spellStart"/>
      <w:ins w:id="101" w:author="rolivida" w:date="2013-08-09T15:50:00Z">
        <w:r w:rsidR="00146E55">
          <w:rPr>
            <w:rFonts w:ascii="Courier New" w:hAnsi="Courier New" w:cs="Courier New"/>
            <w:lang w:val="en-US"/>
          </w:rPr>
          <w:t>DroidLab</w:t>
        </w:r>
        <w:proofErr w:type="spellEnd"/>
        <w:r w:rsidR="00146E55">
          <w:rPr>
            <w:rFonts w:ascii="Courier New" w:hAnsi="Courier New" w:cs="Courier New"/>
            <w:lang w:val="en-US"/>
          </w:rPr>
          <w:t xml:space="preserve"> </w:t>
        </w:r>
      </w:ins>
      <w:ins w:id="102" w:author="rolivida" w:date="2013-08-09T15:51:00Z">
        <w:r w:rsidR="00146E55">
          <w:rPr>
            <w:rFonts w:ascii="Courier New" w:hAnsi="Courier New" w:cs="Courier New"/>
            <w:lang w:val="en-US"/>
          </w:rPr>
          <w:t>can be regarded thus as a large-scale test</w:t>
        </w:r>
      </w:ins>
      <w:ins w:id="103" w:author="rolivida" w:date="2013-08-09T15:52:00Z">
        <w:r w:rsidR="00146E55">
          <w:rPr>
            <w:rFonts w:ascii="Courier New" w:hAnsi="Courier New" w:cs="Courier New"/>
            <w:lang w:val="en-US"/>
          </w:rPr>
          <w:t>ing</w:t>
        </w:r>
      </w:ins>
      <w:ins w:id="104" w:author="rolivida" w:date="2013-08-09T15:51:00Z">
        <w:r w:rsidR="00146E55">
          <w:rPr>
            <w:rFonts w:ascii="Courier New" w:hAnsi="Courier New" w:cs="Courier New"/>
            <w:lang w:val="en-US"/>
          </w:rPr>
          <w:t xml:space="preserve"> infrastructure</w:t>
        </w:r>
      </w:ins>
      <w:ins w:id="105" w:author="rolivida" w:date="2013-08-09T15:52:00Z">
        <w:r w:rsidR="00146E55">
          <w:rPr>
            <w:rFonts w:ascii="Courier New" w:hAnsi="Courier New" w:cs="Courier New"/>
            <w:lang w:val="en-US"/>
          </w:rPr>
          <w:t xml:space="preserve"> for mobile applications.</w:t>
        </w:r>
      </w:ins>
      <w:ins w:id="106" w:author="rolivida" w:date="2013-08-09T15:51:00Z">
        <w:r w:rsidR="00146E55">
          <w:rPr>
            <w:rFonts w:ascii="Courier New" w:hAnsi="Courier New" w:cs="Courier New"/>
            <w:lang w:val="en-US"/>
          </w:rPr>
          <w:t xml:space="preserve"> </w:t>
        </w:r>
      </w:ins>
      <w:del w:id="107" w:author="rolivida" w:date="2013-08-09T15:48:00Z">
        <w:r w:rsidRPr="00BF5FAC" w:rsidDel="00377D51">
          <w:rPr>
            <w:rFonts w:ascii="Courier New" w:hAnsi="Courier New" w:cs="Courier New"/>
            <w:lang w:val="en-US"/>
          </w:rPr>
          <w:delText>DroidLab provides a solution for both use cases.</w:delText>
        </w:r>
      </w:del>
    </w:p>
    <w:p w:rsidR="009B064D" w:rsidRPr="00BF5FAC" w:rsidRDefault="009B064D" w:rsidP="00CF3BEE">
      <w:pPr>
        <w:pStyle w:val="Csakszveg"/>
        <w:rPr>
          <w:rFonts w:ascii="Courier New" w:hAnsi="Courier New" w:cs="Courier New"/>
          <w:lang w:val="en-US"/>
        </w:rPr>
      </w:pPr>
    </w:p>
    <w:p w:rsidR="009B064D" w:rsidRPr="00BF5FAC" w:rsidDel="00CC6D97" w:rsidRDefault="009B064D" w:rsidP="00CF3BEE">
      <w:pPr>
        <w:pStyle w:val="Csakszveg"/>
        <w:rPr>
          <w:del w:id="108" w:author="rolivida" w:date="2013-08-09T15:53:00Z"/>
          <w:rFonts w:ascii="Courier New" w:hAnsi="Courier New" w:cs="Courier New"/>
          <w:lang w:val="en-US"/>
        </w:rPr>
      </w:pPr>
      <w:del w:id="109" w:author="rolivida" w:date="2013-08-09T15:53:00Z">
        <w:r w:rsidRPr="00BF5FAC" w:rsidDel="00CC6D97">
          <w:rPr>
            <w:rFonts w:ascii="Courier New" w:hAnsi="Courier New" w:cs="Courier New"/>
            <w:lang w:val="en-US"/>
          </w:rPr>
          <w:delText>\subsection{Target group}</w:delText>
        </w:r>
      </w:del>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The majority of the currently sold phones are smartphones</w:t>
      </w:r>
      <w:ins w:id="110" w:author="rolivida" w:date="2013-08-09T15:53:00Z">
        <w:r w:rsidR="00CC6D97">
          <w:rPr>
            <w:rFonts w:ascii="Courier New" w:hAnsi="Courier New" w:cs="Courier New"/>
            <w:lang w:val="en-US"/>
          </w:rPr>
          <w:t>;</w:t>
        </w:r>
      </w:ins>
      <w:del w:id="111" w:author="rolivida" w:date="2013-08-09T15:53:00Z">
        <w:r w:rsidRPr="00BF5FAC" w:rsidDel="00CC6D97">
          <w:rPr>
            <w:rFonts w:ascii="Courier New" w:hAnsi="Courier New" w:cs="Courier New"/>
            <w:lang w:val="en-US"/>
          </w:rPr>
          <w:delText>,</w:delText>
        </w:r>
      </w:del>
      <w:r w:rsidRPr="00BF5FAC">
        <w:rPr>
          <w:rFonts w:ascii="Courier New" w:hAnsi="Courier New" w:cs="Courier New"/>
          <w:lang w:val="en-US"/>
        </w:rPr>
        <w:t xml:space="preserve"> regardless of </w:t>
      </w:r>
      <w:ins w:id="112" w:author="rolivida" w:date="2013-08-09T15:53:00Z">
        <w:r w:rsidR="00CC6D97">
          <w:rPr>
            <w:rFonts w:ascii="Courier New" w:hAnsi="Courier New" w:cs="Courier New"/>
            <w:lang w:val="en-US"/>
          </w:rPr>
          <w:t xml:space="preserve">their </w:t>
        </w:r>
      </w:ins>
      <w:r w:rsidRPr="00BF5FAC">
        <w:rPr>
          <w:rFonts w:ascii="Courier New" w:hAnsi="Courier New" w:cs="Courier New"/>
          <w:lang w:val="en-US"/>
        </w:rPr>
        <w:t>gender, age</w:t>
      </w:r>
      <w:ins w:id="113" w:author="rolivida" w:date="2013-08-09T15:54:00Z">
        <w:r w:rsidR="00CC6D97">
          <w:rPr>
            <w:rFonts w:ascii="Courier New" w:hAnsi="Courier New" w:cs="Courier New"/>
            <w:lang w:val="en-US"/>
          </w:rPr>
          <w:t>,</w:t>
        </w:r>
      </w:ins>
      <w:r w:rsidRPr="00BF5FAC">
        <w:rPr>
          <w:rFonts w:ascii="Courier New" w:hAnsi="Courier New" w:cs="Courier New"/>
          <w:lang w:val="en-US"/>
        </w:rPr>
        <w:t xml:space="preserve"> and technical knowledge</w:t>
      </w:r>
      <w:ins w:id="114" w:author="rolivida" w:date="2013-08-09T15:54:00Z">
        <w:r w:rsidR="00CC6D97">
          <w:rPr>
            <w:rFonts w:ascii="Courier New" w:hAnsi="Courier New" w:cs="Courier New"/>
            <w:lang w:val="en-US"/>
          </w:rPr>
          <w:t>,</w:t>
        </w:r>
      </w:ins>
      <w:r w:rsidRPr="00BF5FAC">
        <w:rPr>
          <w:rFonts w:ascii="Courier New" w:hAnsi="Courier New" w:cs="Courier New"/>
          <w:lang w:val="en-US"/>
        </w:rPr>
        <w:t xml:space="preserve"> users are persuaded to buy smartphones, resulting in the wide penetration of these devices. We designed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w:t>
      </w:r>
      <w:ins w:id="115" w:author="rolivida" w:date="2013-08-09T15:54:00Z">
        <w:r w:rsidR="00CC6D97">
          <w:rPr>
            <w:rFonts w:ascii="Courier New" w:hAnsi="Courier New" w:cs="Courier New"/>
            <w:lang w:val="en-US"/>
          </w:rPr>
          <w:t xml:space="preserve">so as </w:t>
        </w:r>
      </w:ins>
      <w:r w:rsidRPr="00BF5FAC">
        <w:rPr>
          <w:rFonts w:ascii="Courier New" w:hAnsi="Courier New" w:cs="Courier New"/>
          <w:lang w:val="en-US"/>
        </w:rPr>
        <w:t xml:space="preserve">to not require any maintenance. After the framework is set up on the device and configured properly </w:t>
      </w:r>
      <w:ins w:id="116" w:author="rolivida" w:date="2013-08-09T15:55:00Z">
        <w:r w:rsidR="00CC6D97">
          <w:rPr>
            <w:rFonts w:ascii="Courier New" w:hAnsi="Courier New" w:cs="Courier New"/>
            <w:lang w:val="en-US"/>
          </w:rPr>
          <w:t xml:space="preserve">according to </w:t>
        </w:r>
      </w:ins>
      <w:del w:id="117" w:author="rolivida" w:date="2013-08-09T15:55:00Z">
        <w:r w:rsidRPr="00BF5FAC" w:rsidDel="00CC6D97">
          <w:rPr>
            <w:rFonts w:ascii="Courier New" w:hAnsi="Courier New" w:cs="Courier New"/>
            <w:lang w:val="en-US"/>
          </w:rPr>
          <w:delText xml:space="preserve">for </w:delText>
        </w:r>
      </w:del>
      <w:r w:rsidRPr="00BF5FAC">
        <w:rPr>
          <w:rFonts w:ascii="Courier New" w:hAnsi="Courier New" w:cs="Courier New"/>
          <w:lang w:val="en-US"/>
        </w:rPr>
        <w:t>the users</w:t>
      </w:r>
      <w:ins w:id="118" w:author="rolivida" w:date="2013-08-09T15:55:00Z">
        <w:r w:rsidR="00CC6D97">
          <w:rPr>
            <w:rFonts w:ascii="Courier New" w:hAnsi="Courier New" w:cs="Courier New"/>
            <w:lang w:val="en-US"/>
          </w:rPr>
          <w:t>’</w:t>
        </w:r>
      </w:ins>
      <w:r w:rsidRPr="00BF5FAC">
        <w:rPr>
          <w:rFonts w:ascii="Courier New" w:hAnsi="Courier New" w:cs="Courier New"/>
          <w:lang w:val="en-US"/>
        </w:rPr>
        <w:t xml:space="preserve"> privacy requirements and available resources, it</w:t>
      </w:r>
      <w:ins w:id="119" w:author="rolivida" w:date="2013-08-09T15:57:00Z">
        <w:r w:rsidR="00CC6D97">
          <w:rPr>
            <w:rFonts w:ascii="Courier New" w:hAnsi="Courier New" w:cs="Courier New"/>
            <w:lang w:val="en-US"/>
          </w:rPr>
          <w:t xml:space="preserve"> operates in a</w:t>
        </w:r>
      </w:ins>
      <w:del w:id="120" w:author="rolivida" w:date="2013-08-09T15:57:00Z">
        <w:r w:rsidRPr="00BF5FAC" w:rsidDel="00CC6D97">
          <w:rPr>
            <w:rFonts w:ascii="Courier New" w:hAnsi="Courier New" w:cs="Courier New"/>
            <w:lang w:val="en-US"/>
          </w:rPr>
          <w:delText>'s</w:delText>
        </w:r>
      </w:del>
      <w:r w:rsidRPr="00BF5FAC">
        <w:rPr>
          <w:rFonts w:ascii="Courier New" w:hAnsi="Courier New" w:cs="Courier New"/>
          <w:lang w:val="en-US"/>
        </w:rPr>
        <w:t xml:space="preserve"> self</w:t>
      </w:r>
      <w:ins w:id="121" w:author="rolivida" w:date="2013-08-09T15:57:00Z">
        <w:r w:rsidR="00CC6D97">
          <w:rPr>
            <w:rFonts w:ascii="Courier New" w:hAnsi="Courier New" w:cs="Courier New"/>
            <w:lang w:val="en-US"/>
          </w:rPr>
          <w:t>-</w:t>
        </w:r>
      </w:ins>
      <w:del w:id="122" w:author="rolivida" w:date="2013-08-09T15:57:00Z">
        <w:r w:rsidRPr="00BF5FAC" w:rsidDel="00CC6D97">
          <w:rPr>
            <w:rFonts w:ascii="Courier New" w:hAnsi="Courier New" w:cs="Courier New"/>
            <w:lang w:val="en-US"/>
          </w:rPr>
          <w:delText xml:space="preserve"> </w:delText>
        </w:r>
      </w:del>
      <w:r w:rsidRPr="00BF5FAC">
        <w:rPr>
          <w:rFonts w:ascii="Courier New" w:hAnsi="Courier New" w:cs="Courier New"/>
          <w:lang w:val="en-US"/>
        </w:rPr>
        <w:t>sustained</w:t>
      </w:r>
      <w:ins w:id="123" w:author="rolivida" w:date="2013-08-09T15:57:00Z">
        <w:r w:rsidR="00CC6D97">
          <w:rPr>
            <w:rFonts w:ascii="Courier New" w:hAnsi="Courier New" w:cs="Courier New"/>
            <w:lang w:val="en-US"/>
          </w:rPr>
          <w:t xml:space="preserve"> manner</w:t>
        </w:r>
      </w:ins>
      <w:r w:rsidRPr="00BF5FAC">
        <w:rPr>
          <w:rFonts w:ascii="Courier New" w:hAnsi="Courier New" w:cs="Courier New"/>
          <w:lang w:val="en-US"/>
        </w:rPr>
        <w:t xml:space="preserve">, no user interaction </w:t>
      </w:r>
      <w:ins w:id="124" w:author="rolivida" w:date="2013-08-09T15:59:00Z">
        <w:r w:rsidR="009F6E70">
          <w:rPr>
            <w:rFonts w:ascii="Courier New" w:hAnsi="Courier New" w:cs="Courier New"/>
            <w:lang w:val="en-US"/>
          </w:rPr>
          <w:t xml:space="preserve">being </w:t>
        </w:r>
      </w:ins>
      <w:del w:id="125" w:author="rolivida" w:date="2013-08-09T15:59:00Z">
        <w:r w:rsidRPr="00BF5FAC" w:rsidDel="009F6E70">
          <w:rPr>
            <w:rFonts w:ascii="Courier New" w:hAnsi="Courier New" w:cs="Courier New"/>
            <w:lang w:val="en-US"/>
          </w:rPr>
          <w:delText xml:space="preserve">is </w:delText>
        </w:r>
      </w:del>
      <w:r w:rsidRPr="00BF5FAC">
        <w:rPr>
          <w:rFonts w:ascii="Courier New" w:hAnsi="Courier New" w:cs="Courier New"/>
          <w:lang w:val="en-US"/>
        </w:rPr>
        <w:t>needed</w:t>
      </w:r>
      <w:del w:id="126" w:author="rolivida" w:date="2013-08-09T15:59:00Z">
        <w:r w:rsidRPr="00BF5FAC" w:rsidDel="009F6E70">
          <w:rPr>
            <w:rFonts w:ascii="Courier New" w:hAnsi="Courier New" w:cs="Courier New"/>
            <w:lang w:val="en-US"/>
          </w:rPr>
          <w:delText xml:space="preserve"> for it's operation</w:delText>
        </w:r>
      </w:del>
      <w:r w:rsidRPr="00BF5FAC">
        <w:rPr>
          <w:rFonts w:ascii="Courier New" w:hAnsi="Courier New" w:cs="Courier New"/>
          <w:lang w:val="en-US"/>
        </w:rPr>
        <w:t xml:space="preserve">. This enables the deployment of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on devices that are owned by users who are not familiar with modern technology</w:t>
      </w:r>
      <w:ins w:id="127" w:author="rolivida" w:date="2013-08-09T16:00:00Z">
        <w:r w:rsidR="009F6E70">
          <w:rPr>
            <w:rFonts w:ascii="Courier New" w:hAnsi="Courier New" w:cs="Courier New"/>
            <w:lang w:val="en-US"/>
          </w:rPr>
          <w:t xml:space="preserve">, </w:t>
        </w:r>
        <w:proofErr w:type="spellStart"/>
        <w:r w:rsidR="009F6E70">
          <w:rPr>
            <w:rFonts w:ascii="Courier New" w:hAnsi="Courier New" w:cs="Courier New"/>
            <w:lang w:val="en-US"/>
          </w:rPr>
          <w:t>widening</w:t>
        </w:r>
      </w:ins>
      <w:del w:id="128" w:author="rolivida" w:date="2013-08-09T16:00:00Z">
        <w:r w:rsidRPr="00BF5FAC" w:rsidDel="009F6E70">
          <w:rPr>
            <w:rFonts w:ascii="Courier New" w:hAnsi="Courier New" w:cs="Courier New"/>
            <w:lang w:val="en-US"/>
          </w:rPr>
          <w:delText xml:space="preserve">. This widens </w:delText>
        </w:r>
      </w:del>
      <w:r w:rsidRPr="00BF5FAC">
        <w:rPr>
          <w:rFonts w:ascii="Courier New" w:hAnsi="Courier New" w:cs="Courier New"/>
          <w:lang w:val="en-US"/>
        </w:rPr>
        <w:t>the</w:t>
      </w:r>
      <w:proofErr w:type="spellEnd"/>
      <w:r w:rsidRPr="00BF5FAC">
        <w:rPr>
          <w:rFonts w:ascii="Courier New" w:hAnsi="Courier New" w:cs="Courier New"/>
          <w:lang w:val="en-US"/>
        </w:rPr>
        <w:t xml:space="preserve"> pool </w:t>
      </w:r>
      <w:ins w:id="129" w:author="rolivida" w:date="2013-08-09T16:00:00Z">
        <w:r w:rsidR="009F6E70">
          <w:rPr>
            <w:rFonts w:ascii="Courier New" w:hAnsi="Courier New" w:cs="Courier New"/>
            <w:lang w:val="en-US"/>
          </w:rPr>
          <w:t xml:space="preserve">of </w:t>
        </w:r>
      </w:ins>
      <w:r w:rsidRPr="00BF5FAC">
        <w:rPr>
          <w:rFonts w:ascii="Courier New" w:hAnsi="Courier New" w:cs="Courier New"/>
          <w:lang w:val="en-US"/>
        </w:rPr>
        <w:t>reachable users. With proper marketing and communication</w:t>
      </w:r>
      <w:ins w:id="130" w:author="rolivida" w:date="2013-08-09T16:00:00Z">
        <w:r w:rsidR="009F6E70">
          <w:rPr>
            <w:rFonts w:ascii="Courier New" w:hAnsi="Courier New" w:cs="Courier New"/>
            <w:lang w:val="en-US"/>
          </w:rPr>
          <w:t>,</w:t>
        </w:r>
      </w:ins>
      <w:r w:rsidRPr="00BF5FAC">
        <w:rPr>
          <w:rFonts w:ascii="Courier New" w:hAnsi="Courier New" w:cs="Courier New"/>
          <w:lang w:val="en-US"/>
        </w:rPr>
        <w:t xml:space="preserve"> every smart phone user can be targeted</w:t>
      </w:r>
      <w:ins w:id="131" w:author="rolivida" w:date="2013-08-09T16:00:00Z">
        <w:r w:rsidR="009F6E70">
          <w:rPr>
            <w:rFonts w:ascii="Courier New" w:hAnsi="Courier New" w:cs="Courier New"/>
            <w:lang w:val="en-US"/>
          </w:rPr>
          <w:t xml:space="preserve">. However, </w:t>
        </w:r>
      </w:ins>
      <w:del w:id="132" w:author="rolivida" w:date="2013-08-09T16:00:00Z">
        <w:r w:rsidRPr="00BF5FAC" w:rsidDel="009F6E70">
          <w:rPr>
            <w:rFonts w:ascii="Courier New" w:hAnsi="Courier New" w:cs="Courier New"/>
            <w:lang w:val="en-US"/>
          </w:rPr>
          <w:delText xml:space="preserve">, but </w:delText>
        </w:r>
      </w:del>
      <w:r w:rsidRPr="00BF5FAC">
        <w:rPr>
          <w:rFonts w:ascii="Courier New" w:hAnsi="Courier New" w:cs="Courier New"/>
          <w:lang w:val="en-US"/>
        </w:rPr>
        <w:t xml:space="preserve">the main target group of the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framework are students and young </w:t>
      </w:r>
      <w:proofErr w:type="gramStart"/>
      <w:r w:rsidRPr="00BF5FAC">
        <w:rPr>
          <w:rFonts w:ascii="Courier New" w:hAnsi="Courier New" w:cs="Courier New"/>
          <w:lang w:val="en-US"/>
        </w:rPr>
        <w:t xml:space="preserve">adults </w:t>
      </w:r>
      <w:proofErr w:type="gramEnd"/>
      <w:del w:id="133" w:author="rolivida" w:date="2013-08-09T16:09:00Z">
        <w:r w:rsidRPr="00BF5FAC" w:rsidDel="0083784E">
          <w:rPr>
            <w:rFonts w:ascii="Courier New" w:hAnsi="Courier New" w:cs="Courier New"/>
            <w:lang w:val="en-US"/>
          </w:rPr>
          <w:delText>living in urban regions of first world countries</w:delText>
        </w:r>
      </w:del>
      <w:r w:rsidRPr="00BF5FAC">
        <w:rPr>
          <w:rFonts w:ascii="Courier New" w:hAnsi="Courier New" w:cs="Courier New"/>
          <w:lang w:val="en-US"/>
        </w:rPr>
        <w:t>, owning smartphones with mobile broadband access</w:t>
      </w:r>
      <w:ins w:id="134" w:author="rolivida" w:date="2013-08-09T16:11:00Z">
        <w:r w:rsidR="0083784E">
          <w:rPr>
            <w:rFonts w:ascii="Courier New" w:hAnsi="Courier New" w:cs="Courier New"/>
            <w:lang w:val="en-US"/>
          </w:rPr>
          <w:t>, who</w:t>
        </w:r>
      </w:ins>
      <w:del w:id="135" w:author="rolivida" w:date="2013-08-09T16:11:00Z">
        <w:r w:rsidRPr="00BF5FAC" w:rsidDel="0083784E">
          <w:rPr>
            <w:rFonts w:ascii="Courier New" w:hAnsi="Courier New" w:cs="Courier New"/>
            <w:lang w:val="en-US"/>
          </w:rPr>
          <w:delText>. They</w:delText>
        </w:r>
      </w:del>
      <w:r w:rsidRPr="00BF5FAC">
        <w:rPr>
          <w:rFonts w:ascii="Courier New" w:hAnsi="Courier New" w:cs="Courier New"/>
          <w:lang w:val="en-US"/>
        </w:rPr>
        <w:t xml:space="preserve"> travel daily in their home town by different transport means, use multiple </w:t>
      </w:r>
      <w:proofErr w:type="spellStart"/>
      <w:r w:rsidRPr="00BF5FAC">
        <w:rPr>
          <w:rFonts w:ascii="Courier New" w:hAnsi="Courier New" w:cs="Courier New"/>
          <w:lang w:val="en-US"/>
        </w:rPr>
        <w:t>WiFi</w:t>
      </w:r>
      <w:proofErr w:type="spellEnd"/>
      <w:r w:rsidRPr="00BF5FAC">
        <w:rPr>
          <w:rFonts w:ascii="Courier New" w:hAnsi="Courier New" w:cs="Courier New"/>
          <w:lang w:val="en-US"/>
        </w:rPr>
        <w:t xml:space="preserve"> access points</w:t>
      </w:r>
      <w:del w:id="136" w:author="rolivida" w:date="2013-08-09T16:11:00Z">
        <w:r w:rsidRPr="00BF5FAC" w:rsidDel="0083784E">
          <w:rPr>
            <w:rFonts w:ascii="Courier New" w:hAnsi="Courier New" w:cs="Courier New"/>
            <w:lang w:val="en-US"/>
          </w:rPr>
          <w:delText>,</w:delText>
        </w:r>
      </w:del>
      <w:r w:rsidRPr="00BF5FAC">
        <w:rPr>
          <w:rFonts w:ascii="Courier New" w:hAnsi="Courier New" w:cs="Courier New"/>
          <w:lang w:val="en-US"/>
        </w:rPr>
        <w:t xml:space="preserve"> and near field </w:t>
      </w:r>
      <w:ins w:id="137" w:author="rolivida" w:date="2013-08-09T16:12:00Z">
        <w:r w:rsidR="0083784E">
          <w:rPr>
            <w:rFonts w:ascii="Courier New" w:hAnsi="Courier New" w:cs="Courier New"/>
            <w:lang w:val="en-US"/>
          </w:rPr>
          <w:t>communication technologies</w:t>
        </w:r>
      </w:ins>
      <w:del w:id="138" w:author="rolivida" w:date="2013-08-09T16:12:00Z">
        <w:r w:rsidRPr="00BF5FAC" w:rsidDel="0083784E">
          <w:rPr>
            <w:rFonts w:ascii="Courier New" w:hAnsi="Courier New" w:cs="Courier New"/>
            <w:lang w:val="en-US"/>
          </w:rPr>
          <w:delText>radio devices</w:delText>
        </w:r>
      </w:del>
      <w:r w:rsidRPr="00BF5FAC">
        <w:rPr>
          <w:rFonts w:ascii="Courier New" w:hAnsi="Courier New" w:cs="Courier New"/>
          <w:lang w:val="en-US"/>
        </w:rPr>
        <w:t xml:space="preserve"> (Bluetooth, RFID, NFC).</w:t>
      </w:r>
    </w:p>
    <w:p w:rsidR="009B064D" w:rsidRPr="00BF5FAC" w:rsidRDefault="009B064D" w:rsidP="00CF3BEE">
      <w:pPr>
        <w:pStyle w:val="Csakszveg"/>
        <w:rPr>
          <w:rFonts w:ascii="Courier New" w:hAnsi="Courier New" w:cs="Courier New"/>
          <w:lang w:val="en-US"/>
        </w:rPr>
      </w:pPr>
    </w:p>
    <w:p w:rsidR="009B064D" w:rsidRDefault="009B064D" w:rsidP="00CF3BEE">
      <w:pPr>
        <w:pStyle w:val="Csakszveg"/>
        <w:rPr>
          <w:ins w:id="139" w:author="rolivida" w:date="2013-08-09T11:29:00Z"/>
          <w:rFonts w:ascii="Courier New" w:hAnsi="Courier New" w:cs="Courier New"/>
          <w:lang w:val="en-US"/>
        </w:rPr>
      </w:pPr>
      <w:r w:rsidRPr="00BF5FAC">
        <w:rPr>
          <w:rFonts w:ascii="Courier New" w:hAnsi="Courier New" w:cs="Courier New"/>
          <w:lang w:val="en-US"/>
        </w:rPr>
        <w:t>\subsection{Challenges}</w:t>
      </w:r>
    </w:p>
    <w:p w:rsidR="00C11C40" w:rsidRDefault="00C11C40" w:rsidP="00CF3BEE">
      <w:pPr>
        <w:pStyle w:val="Csakszveg"/>
        <w:rPr>
          <w:ins w:id="140" w:author="rolivida" w:date="2013-08-09T11:29:00Z"/>
          <w:rFonts w:ascii="Courier New" w:hAnsi="Courier New" w:cs="Courier New"/>
          <w:lang w:val="en-US"/>
        </w:rPr>
      </w:pPr>
    </w:p>
    <w:p w:rsidR="00C11C40" w:rsidRDefault="00C11C40" w:rsidP="00CF3BEE">
      <w:pPr>
        <w:pStyle w:val="Csakszveg"/>
        <w:rPr>
          <w:ins w:id="141" w:author="rolivida" w:date="2013-08-09T11:29:00Z"/>
          <w:rFonts w:ascii="Courier New" w:hAnsi="Courier New" w:cs="Courier New"/>
          <w:lang w:val="en-US"/>
        </w:rPr>
      </w:pPr>
      <w:ins w:id="142" w:author="rolivida" w:date="2013-08-09T11:29:00Z">
        <w:r>
          <w:rPr>
            <w:rFonts w:ascii="Courier New" w:hAnsi="Courier New" w:cs="Courier New"/>
            <w:lang w:val="en-US"/>
          </w:rPr>
          <w:t xml:space="preserve">There are several challenges that a mobile crowd-sourcing framework has to handle. We will </w:t>
        </w:r>
      </w:ins>
      <w:ins w:id="143" w:author="rolivida" w:date="2013-08-09T11:30:00Z">
        <w:r>
          <w:rPr>
            <w:rFonts w:ascii="Courier New" w:hAnsi="Courier New" w:cs="Courier New"/>
            <w:lang w:val="en-US"/>
          </w:rPr>
          <w:t xml:space="preserve">briefly explain how </w:t>
        </w:r>
        <w:proofErr w:type="spellStart"/>
        <w:r>
          <w:rPr>
            <w:rFonts w:ascii="Courier New" w:hAnsi="Courier New" w:cs="Courier New"/>
            <w:lang w:val="en-US"/>
          </w:rPr>
          <w:t>DroidLab</w:t>
        </w:r>
        <w:proofErr w:type="spellEnd"/>
        <w:r>
          <w:rPr>
            <w:rFonts w:ascii="Courier New" w:hAnsi="Courier New" w:cs="Courier New"/>
            <w:lang w:val="en-US"/>
          </w:rPr>
          <w:t xml:space="preserve"> tackles them.</w:t>
        </w:r>
      </w:ins>
    </w:p>
    <w:p w:rsidR="009B064D" w:rsidRPr="00BF5FAC" w:rsidRDefault="00C11C40" w:rsidP="00CF3BEE">
      <w:pPr>
        <w:pStyle w:val="Csakszveg"/>
        <w:rPr>
          <w:rFonts w:ascii="Courier New" w:hAnsi="Courier New" w:cs="Courier New"/>
          <w:lang w:val="en-US"/>
        </w:rPr>
      </w:pPr>
      <w:ins w:id="144" w:author="rolivida" w:date="2013-08-09T11:29:00Z">
        <w:r>
          <w:rPr>
            <w:rFonts w:ascii="Courier New" w:hAnsi="Courier New" w:cs="Courier New"/>
            <w:lang w:val="en-US"/>
          </w:rPr>
          <w:t xml:space="preserve"> </w:t>
        </w:r>
      </w:ins>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w:t>
      </w:r>
      <w:proofErr w:type="spellStart"/>
      <w:r w:rsidRPr="00BF5FAC">
        <w:rPr>
          <w:rFonts w:ascii="Courier New" w:hAnsi="Courier New" w:cs="Courier New"/>
          <w:lang w:val="en-US"/>
        </w:rPr>
        <w:t>subsubsection</w:t>
      </w:r>
      <w:proofErr w:type="spellEnd"/>
      <w:r w:rsidRPr="00BF5FAC">
        <w:rPr>
          <w:rFonts w:ascii="Courier New" w:hAnsi="Courier New" w:cs="Courier New"/>
          <w:lang w:val="en-US"/>
        </w:rPr>
        <w:t>{Modularity}</w:t>
      </w:r>
    </w:p>
    <w:p w:rsidR="009B064D" w:rsidRPr="00BF5FAC" w:rsidRDefault="00C11C40" w:rsidP="00CF3BEE">
      <w:pPr>
        <w:pStyle w:val="Csakszveg"/>
        <w:rPr>
          <w:rFonts w:ascii="Courier New" w:hAnsi="Courier New" w:cs="Courier New"/>
          <w:lang w:val="en-US"/>
        </w:rPr>
      </w:pPr>
      <w:ins w:id="145" w:author="rolivida" w:date="2013-08-09T11:31:00Z">
        <w:r>
          <w:rPr>
            <w:rFonts w:ascii="Courier New" w:hAnsi="Courier New" w:cs="Courier New"/>
            <w:lang w:val="en-US"/>
          </w:rPr>
          <w:t xml:space="preserve">The </w:t>
        </w:r>
      </w:ins>
      <w:proofErr w:type="spellStart"/>
      <w:r w:rsidR="009B064D" w:rsidRPr="00BF5FAC">
        <w:rPr>
          <w:rFonts w:ascii="Courier New" w:hAnsi="Courier New" w:cs="Courier New"/>
          <w:lang w:val="en-US"/>
        </w:rPr>
        <w:t>DroidLab</w:t>
      </w:r>
      <w:proofErr w:type="spellEnd"/>
      <w:del w:id="146" w:author="rolivida" w:date="2013-08-09T11:31:00Z">
        <w:r w:rsidR="009B064D" w:rsidRPr="00BF5FAC" w:rsidDel="00C11C40">
          <w:rPr>
            <w:rFonts w:ascii="Courier New" w:hAnsi="Courier New" w:cs="Courier New"/>
            <w:lang w:val="en-US"/>
          </w:rPr>
          <w:delText>'s Android</w:delText>
        </w:r>
      </w:del>
      <w:r w:rsidR="009B064D" w:rsidRPr="00BF5FAC">
        <w:rPr>
          <w:rFonts w:ascii="Courier New" w:hAnsi="Courier New" w:cs="Courier New"/>
          <w:lang w:val="en-US"/>
        </w:rPr>
        <w:t xml:space="preserve"> framework</w:t>
      </w:r>
      <w:ins w:id="147" w:author="rolivida" w:date="2013-08-09T11:31:00Z">
        <w:r>
          <w:rPr>
            <w:rFonts w:ascii="Courier New" w:hAnsi="Courier New" w:cs="Courier New"/>
            <w:lang w:val="en-US"/>
          </w:rPr>
          <w:t>,</w:t>
        </w:r>
      </w:ins>
      <w:r w:rsidR="009B064D" w:rsidRPr="00BF5FAC">
        <w:rPr>
          <w:rFonts w:ascii="Courier New" w:hAnsi="Courier New" w:cs="Courier New"/>
          <w:lang w:val="en-US"/>
        </w:rPr>
        <w:t xml:space="preserve"> from an Android perspective</w:t>
      </w:r>
      <w:ins w:id="148" w:author="rolivida" w:date="2013-08-09T11:32:00Z">
        <w:r>
          <w:rPr>
            <w:rFonts w:ascii="Courier New" w:hAnsi="Courier New" w:cs="Courier New"/>
            <w:lang w:val="en-US"/>
          </w:rPr>
          <w:t>,</w:t>
        </w:r>
      </w:ins>
      <w:r w:rsidR="009B064D" w:rsidRPr="00BF5FAC">
        <w:rPr>
          <w:rFonts w:ascii="Courier New" w:hAnsi="Courier New" w:cs="Courier New"/>
          <w:lang w:val="en-US"/>
        </w:rPr>
        <w:t xml:space="preserve"> consists of a core application and plugin applications. Each plugin can be installed or removed as an Android application. Each plugin requires the permissions that are needed for </w:t>
      </w:r>
      <w:ins w:id="149" w:author="rolivida" w:date="2013-08-09T11:33:00Z">
        <w:r>
          <w:rPr>
            <w:rFonts w:ascii="Courier New" w:hAnsi="Courier New" w:cs="Courier New"/>
            <w:lang w:val="en-US"/>
          </w:rPr>
          <w:t>its</w:t>
        </w:r>
      </w:ins>
      <w:del w:id="150" w:author="rolivida" w:date="2013-08-09T11:33:00Z">
        <w:r w:rsidR="009B064D" w:rsidRPr="00BF5FAC" w:rsidDel="00C11C40">
          <w:rPr>
            <w:rFonts w:ascii="Courier New" w:hAnsi="Courier New" w:cs="Courier New"/>
            <w:lang w:val="en-US"/>
          </w:rPr>
          <w:delText>it's</w:delText>
        </w:r>
      </w:del>
      <w:r w:rsidR="009B064D" w:rsidRPr="00BF5FAC">
        <w:rPr>
          <w:rFonts w:ascii="Courier New" w:hAnsi="Courier New" w:cs="Courier New"/>
          <w:lang w:val="en-US"/>
        </w:rPr>
        <w:t xml:space="preserve"> use. This enables the user to assemble a setup that </w:t>
      </w:r>
      <w:ins w:id="151" w:author="rolivida" w:date="2013-08-09T11:33:00Z">
        <w:r>
          <w:rPr>
            <w:rFonts w:ascii="Courier New" w:hAnsi="Courier New" w:cs="Courier New"/>
            <w:lang w:val="en-US"/>
          </w:rPr>
          <w:t>he/</w:t>
        </w:r>
      </w:ins>
      <w:r w:rsidR="009B064D" w:rsidRPr="00BF5FAC">
        <w:rPr>
          <w:rFonts w:ascii="Courier New" w:hAnsi="Courier New" w:cs="Courier New"/>
          <w:lang w:val="en-US"/>
        </w:rPr>
        <w:t xml:space="preserve">she is comfortable with, and is suitable for </w:t>
      </w:r>
      <w:ins w:id="152" w:author="rolivida" w:date="2013-08-09T11:33:00Z">
        <w:r>
          <w:rPr>
            <w:rFonts w:ascii="Courier New" w:hAnsi="Courier New" w:cs="Courier New"/>
            <w:lang w:val="en-US"/>
          </w:rPr>
          <w:t>the</w:t>
        </w:r>
      </w:ins>
      <w:del w:id="153" w:author="rolivida" w:date="2013-08-09T11:35:00Z">
        <w:r w:rsidR="009B064D" w:rsidRPr="00BF5FAC" w:rsidDel="00C11C40">
          <w:rPr>
            <w:rFonts w:ascii="Courier New" w:hAnsi="Courier New" w:cs="Courier New"/>
            <w:lang w:val="en-US"/>
          </w:rPr>
          <w:delText>her device's</w:delText>
        </w:r>
      </w:del>
      <w:r w:rsidR="009B064D" w:rsidRPr="00BF5FAC">
        <w:rPr>
          <w:rFonts w:ascii="Courier New" w:hAnsi="Courier New" w:cs="Courier New"/>
          <w:lang w:val="en-US"/>
        </w:rPr>
        <w:t xml:space="preserve"> capabilities</w:t>
      </w:r>
      <w:ins w:id="154" w:author="rolivida" w:date="2013-08-09T11:35:00Z">
        <w:r>
          <w:rPr>
            <w:rFonts w:ascii="Courier New" w:hAnsi="Courier New" w:cs="Courier New"/>
            <w:lang w:val="en-US"/>
          </w:rPr>
          <w:t xml:space="preserve"> of the device</w:t>
        </w:r>
      </w:ins>
      <w:r w:rsidR="009B064D" w:rsidRPr="00BF5FAC">
        <w:rPr>
          <w:rFonts w:ascii="Courier New" w:hAnsi="Courier New" w:cs="Courier New"/>
          <w:lang w:val="en-US"/>
        </w:rPr>
        <w:t xml:space="preserve">. If </w:t>
      </w:r>
      <w:ins w:id="155" w:author="rolivida" w:date="2013-08-09T11:35:00Z">
        <w:r>
          <w:rPr>
            <w:rFonts w:ascii="Courier New" w:hAnsi="Courier New" w:cs="Courier New"/>
            <w:lang w:val="en-US"/>
          </w:rPr>
          <w:t xml:space="preserve">the user </w:t>
        </w:r>
      </w:ins>
      <w:del w:id="156" w:author="rolivida" w:date="2013-08-09T11:35:00Z">
        <w:r w:rsidR="009B064D" w:rsidRPr="00BF5FAC" w:rsidDel="00C11C40">
          <w:rPr>
            <w:rFonts w:ascii="Courier New" w:hAnsi="Courier New" w:cs="Courier New"/>
            <w:lang w:val="en-US"/>
          </w:rPr>
          <w:delText xml:space="preserve">she </w:delText>
        </w:r>
      </w:del>
      <w:r w:rsidR="009B064D" w:rsidRPr="00BF5FAC">
        <w:rPr>
          <w:rFonts w:ascii="Courier New" w:hAnsi="Courier New" w:cs="Courier New"/>
          <w:lang w:val="en-US"/>
        </w:rPr>
        <w:t xml:space="preserve">doesn't want to share </w:t>
      </w:r>
      <w:ins w:id="157" w:author="rolivida" w:date="2013-08-09T11:35:00Z">
        <w:r>
          <w:rPr>
            <w:rFonts w:ascii="Courier New" w:hAnsi="Courier New" w:cs="Courier New"/>
            <w:lang w:val="en-US"/>
          </w:rPr>
          <w:t>his/</w:t>
        </w:r>
      </w:ins>
      <w:r w:rsidR="009B064D" w:rsidRPr="00BF5FAC">
        <w:rPr>
          <w:rFonts w:ascii="Courier New" w:hAnsi="Courier New" w:cs="Courier New"/>
          <w:lang w:val="en-US"/>
        </w:rPr>
        <w:t xml:space="preserve">her location, </w:t>
      </w:r>
      <w:del w:id="158" w:author="rolivida" w:date="2013-08-09T11:35:00Z">
        <w:r w:rsidR="009B064D" w:rsidRPr="00BF5FAC" w:rsidDel="00C11C40">
          <w:rPr>
            <w:rFonts w:ascii="Courier New" w:hAnsi="Courier New" w:cs="Courier New"/>
            <w:lang w:val="en-US"/>
          </w:rPr>
          <w:delText>t</w:delText>
        </w:r>
      </w:del>
      <w:del w:id="159" w:author="rolivida" w:date="2013-08-09T11:36:00Z">
        <w:r w:rsidR="009B064D" w:rsidRPr="00BF5FAC" w:rsidDel="00C11C40">
          <w:rPr>
            <w:rFonts w:ascii="Courier New" w:hAnsi="Courier New" w:cs="Courier New"/>
            <w:lang w:val="en-US"/>
          </w:rPr>
          <w:delText>han</w:delText>
        </w:r>
      </w:del>
      <w:ins w:id="160" w:author="rolivida" w:date="2013-08-09T11:36:00Z">
        <w:r>
          <w:rPr>
            <w:rFonts w:ascii="Courier New" w:hAnsi="Courier New" w:cs="Courier New"/>
            <w:lang w:val="en-US"/>
          </w:rPr>
          <w:t>then by</w:t>
        </w:r>
      </w:ins>
      <w:r w:rsidR="009B064D" w:rsidRPr="00BF5FAC">
        <w:rPr>
          <w:rFonts w:ascii="Courier New" w:hAnsi="Courier New" w:cs="Courier New"/>
          <w:lang w:val="en-US"/>
        </w:rPr>
        <w:t xml:space="preserve"> omitting that plugin the framework will be limited on the OS level not to use the location services.</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The clear benefits of this modular approach come with some drawbacks. The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distributions will be </w:t>
      </w:r>
      <w:proofErr w:type="gramStart"/>
      <w:r w:rsidRPr="00BF5FAC">
        <w:rPr>
          <w:rFonts w:ascii="Courier New" w:hAnsi="Courier New" w:cs="Courier New"/>
          <w:lang w:val="en-US"/>
        </w:rPr>
        <w:t>fragmented,</w:t>
      </w:r>
      <w:proofErr w:type="gramEnd"/>
      <w:r w:rsidRPr="00BF5FAC">
        <w:rPr>
          <w:rFonts w:ascii="Courier New" w:hAnsi="Courier New" w:cs="Courier New"/>
          <w:lang w:val="en-US"/>
        </w:rPr>
        <w:t xml:space="preserve"> devices will have different plugin sets and even plugin versions. Users will also have the possibility to revoke permissions from the framework and limit the resource usage of plugins.</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To address this issue,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has </w:t>
      </w:r>
      <w:ins w:id="161" w:author="rolivida" w:date="2013-08-09T11:44:00Z">
        <w:r w:rsidR="00816A00">
          <w:rPr>
            <w:rFonts w:ascii="Courier New" w:hAnsi="Courier New" w:cs="Courier New"/>
            <w:lang w:val="en-US"/>
          </w:rPr>
          <w:t xml:space="preserve">a </w:t>
        </w:r>
      </w:ins>
      <w:r w:rsidRPr="00BF5FAC">
        <w:rPr>
          <w:rFonts w:ascii="Courier New" w:hAnsi="Courier New" w:cs="Courier New"/>
          <w:lang w:val="en-US"/>
        </w:rPr>
        <w:t xml:space="preserve">dual conformance checking for the applications. When a </w:t>
      </w:r>
      <w:ins w:id="162" w:author="rolivida" w:date="2013-08-09T11:44:00Z">
        <w:r w:rsidR="00816A00">
          <w:rPr>
            <w:rFonts w:ascii="Courier New" w:hAnsi="Courier New" w:cs="Courier New"/>
            <w:lang w:val="en-US"/>
          </w:rPr>
          <w:t>d</w:t>
        </w:r>
      </w:ins>
      <w:del w:id="163" w:author="rolivida" w:date="2013-08-09T11:44:00Z">
        <w:r w:rsidRPr="00BF5FAC" w:rsidDel="00816A00">
          <w:rPr>
            <w:rFonts w:ascii="Courier New" w:hAnsi="Courier New" w:cs="Courier New"/>
            <w:lang w:val="en-US"/>
          </w:rPr>
          <w:delText>D</w:delText>
        </w:r>
      </w:del>
      <w:r w:rsidRPr="00BF5FAC">
        <w:rPr>
          <w:rFonts w:ascii="Courier New" w:hAnsi="Courier New" w:cs="Courier New"/>
          <w:lang w:val="en-US"/>
        </w:rPr>
        <w:t>eveloper request</w:t>
      </w:r>
      <w:ins w:id="164" w:author="rolivida" w:date="2013-08-09T11:44:00Z">
        <w:r w:rsidR="00816A00">
          <w:rPr>
            <w:rFonts w:ascii="Courier New" w:hAnsi="Courier New" w:cs="Courier New"/>
            <w:lang w:val="en-US"/>
          </w:rPr>
          <w:t>s</w:t>
        </w:r>
      </w:ins>
      <w:r w:rsidRPr="00BF5FAC">
        <w:rPr>
          <w:rFonts w:ascii="Courier New" w:hAnsi="Courier New" w:cs="Courier New"/>
          <w:lang w:val="en-US"/>
        </w:rPr>
        <w:t xml:space="preserve"> devices for his application, he indicates the span of the deployment. He may target a specific user group </w:t>
      </w:r>
      <w:del w:id="165" w:author="rolivida" w:date="2013-08-09T11:44:00Z">
        <w:r w:rsidRPr="00BF5FAC" w:rsidDel="00816A00">
          <w:rPr>
            <w:rFonts w:ascii="Courier New" w:hAnsi="Courier New" w:cs="Courier New"/>
            <w:lang w:val="en-US"/>
          </w:rPr>
          <w:delText>-</w:delText>
        </w:r>
      </w:del>
      <w:ins w:id="166" w:author="rolivida" w:date="2013-08-09T11:44:00Z">
        <w:r w:rsidR="00816A00">
          <w:rPr>
            <w:rFonts w:ascii="Courier New" w:hAnsi="Courier New" w:cs="Courier New"/>
            <w:lang w:val="en-US"/>
          </w:rPr>
          <w:t>–</w:t>
        </w:r>
      </w:ins>
      <w:r w:rsidRPr="00BF5FAC">
        <w:rPr>
          <w:rFonts w:ascii="Courier New" w:hAnsi="Courier New" w:cs="Courier New"/>
          <w:lang w:val="en-US"/>
        </w:rPr>
        <w:t xml:space="preserve"> </w:t>
      </w:r>
      <w:ins w:id="167" w:author="rolivida" w:date="2013-08-09T11:44:00Z">
        <w:r w:rsidR="00816A00">
          <w:rPr>
            <w:rFonts w:ascii="Courier New" w:hAnsi="Courier New" w:cs="Courier New"/>
            <w:lang w:val="en-US"/>
          </w:rPr>
          <w:t xml:space="preserve">based on </w:t>
        </w:r>
      </w:ins>
      <w:r w:rsidRPr="00BF5FAC">
        <w:rPr>
          <w:rFonts w:ascii="Courier New" w:hAnsi="Courier New" w:cs="Courier New"/>
          <w:lang w:val="en-US"/>
        </w:rPr>
        <w:t xml:space="preserve">age, gender, country, urban area or countryside, device type, </w:t>
      </w:r>
      <w:ins w:id="168" w:author="rolivida" w:date="2013-08-09T11:45:00Z">
        <w:r w:rsidR="00816A00">
          <w:rPr>
            <w:rFonts w:ascii="Courier New" w:hAnsi="Courier New" w:cs="Courier New"/>
            <w:lang w:val="en-US"/>
          </w:rPr>
          <w:t xml:space="preserve">or </w:t>
        </w:r>
      </w:ins>
      <w:r w:rsidRPr="00BF5FAC">
        <w:rPr>
          <w:rFonts w:ascii="Courier New" w:hAnsi="Courier New" w:cs="Courier New"/>
          <w:lang w:val="en-US"/>
        </w:rPr>
        <w:t xml:space="preserve">user activity type - and </w:t>
      </w:r>
      <w:ins w:id="169" w:author="rolivida" w:date="2013-08-09T11:45:00Z">
        <w:r w:rsidR="00816A00">
          <w:rPr>
            <w:rFonts w:ascii="Courier New" w:hAnsi="Courier New" w:cs="Courier New"/>
            <w:lang w:val="en-US"/>
          </w:rPr>
          <w:t>may specify whether</w:t>
        </w:r>
      </w:ins>
      <w:del w:id="170" w:author="rolivida" w:date="2013-08-09T11:45:00Z">
        <w:r w:rsidRPr="00BF5FAC" w:rsidDel="00816A00">
          <w:rPr>
            <w:rFonts w:ascii="Courier New" w:hAnsi="Courier New" w:cs="Courier New"/>
            <w:lang w:val="en-US"/>
          </w:rPr>
          <w:delText>weather</w:delText>
        </w:r>
      </w:del>
      <w:r w:rsidRPr="00BF5FAC">
        <w:rPr>
          <w:rFonts w:ascii="Courier New" w:hAnsi="Courier New" w:cs="Courier New"/>
          <w:lang w:val="en-US"/>
        </w:rPr>
        <w:t xml:space="preserve"> the application needs inter</w:t>
      </w:r>
      <w:ins w:id="171" w:author="rolivida" w:date="2013-08-09T11:46:00Z">
        <w:r w:rsidR="00816A00">
          <w:rPr>
            <w:rFonts w:ascii="Courier New" w:hAnsi="Courier New" w:cs="Courier New"/>
            <w:lang w:val="en-US"/>
          </w:rPr>
          <w:t>-</w:t>
        </w:r>
      </w:ins>
      <w:del w:id="172" w:author="rolivida" w:date="2013-08-09T11:46:00Z">
        <w:r w:rsidRPr="00BF5FAC" w:rsidDel="00816A00">
          <w:rPr>
            <w:rFonts w:ascii="Courier New" w:hAnsi="Courier New" w:cs="Courier New"/>
            <w:lang w:val="en-US"/>
          </w:rPr>
          <w:delText xml:space="preserve"> </w:delText>
        </w:r>
      </w:del>
      <w:r w:rsidRPr="00BF5FAC">
        <w:rPr>
          <w:rFonts w:ascii="Courier New" w:hAnsi="Courier New" w:cs="Courier New"/>
          <w:lang w:val="en-US"/>
        </w:rPr>
        <w:t xml:space="preserve">user connections or devices can be scattered over a larger </w:t>
      </w:r>
      <w:r w:rsidRPr="00BF5FAC">
        <w:rPr>
          <w:rFonts w:ascii="Courier New" w:hAnsi="Courier New" w:cs="Courier New"/>
          <w:lang w:val="en-US"/>
        </w:rPr>
        <w:lastRenderedPageBreak/>
        <w:t xml:space="preserve">area. He can </w:t>
      </w:r>
      <w:ins w:id="173" w:author="rolivida" w:date="2013-08-09T11:47:00Z">
        <w:r w:rsidR="00816A00">
          <w:rPr>
            <w:rFonts w:ascii="Courier New" w:hAnsi="Courier New" w:cs="Courier New"/>
            <w:lang w:val="en-US"/>
          </w:rPr>
          <w:t>specify some required</w:t>
        </w:r>
      </w:ins>
      <w:del w:id="174" w:author="rolivida" w:date="2013-08-09T11:47:00Z">
        <w:r w:rsidRPr="00BF5FAC" w:rsidDel="00816A00">
          <w:rPr>
            <w:rFonts w:ascii="Courier New" w:hAnsi="Courier New" w:cs="Courier New"/>
            <w:lang w:val="en-US"/>
          </w:rPr>
          <w:delText>request</w:delText>
        </w:r>
      </w:del>
      <w:r w:rsidRPr="00BF5FAC">
        <w:rPr>
          <w:rFonts w:ascii="Courier New" w:hAnsi="Courier New" w:cs="Courier New"/>
          <w:lang w:val="en-US"/>
        </w:rPr>
        <w:t xml:space="preserve"> device capabilities</w:t>
      </w:r>
      <w:ins w:id="175" w:author="rolivida" w:date="2013-08-09T11:47:00Z">
        <w:r w:rsidR="00816A00">
          <w:rPr>
            <w:rFonts w:ascii="Courier New" w:hAnsi="Courier New" w:cs="Courier New"/>
            <w:lang w:val="en-US"/>
          </w:rPr>
          <w:t xml:space="preserve"> as well</w:t>
        </w:r>
      </w:ins>
      <w:r w:rsidRPr="00BF5FAC">
        <w:rPr>
          <w:rFonts w:ascii="Courier New" w:hAnsi="Courier New" w:cs="Courier New"/>
          <w:lang w:val="en-US"/>
        </w:rPr>
        <w:t>: location sensor accuracy, network connectivity type, available sensors</w:t>
      </w:r>
      <w:ins w:id="176" w:author="rolivida" w:date="2013-08-09T11:47:00Z">
        <w:r w:rsidR="00816A00">
          <w:rPr>
            <w:rFonts w:ascii="Courier New" w:hAnsi="Courier New" w:cs="Courier New"/>
            <w:lang w:val="en-US"/>
          </w:rPr>
          <w:t>, etc</w:t>
        </w:r>
      </w:ins>
      <w:r w:rsidRPr="00BF5FAC">
        <w:rPr>
          <w:rFonts w:ascii="Courier New" w:hAnsi="Courier New" w:cs="Courier New"/>
          <w:lang w:val="en-US"/>
        </w:rPr>
        <w:t xml:space="preserve">. </w:t>
      </w:r>
      <w:del w:id="177" w:author="rolivida" w:date="2013-08-09T11:47:00Z">
        <w:r w:rsidRPr="00BF5FAC" w:rsidDel="00816A00">
          <w:rPr>
            <w:rFonts w:ascii="Courier New" w:hAnsi="Courier New" w:cs="Courier New"/>
            <w:lang w:val="en-US"/>
          </w:rPr>
          <w:delText>And</w:delText>
        </w:r>
      </w:del>
      <w:del w:id="178" w:author="rolivida" w:date="2013-08-09T11:48:00Z">
        <w:r w:rsidRPr="00BF5FAC" w:rsidDel="00816A00">
          <w:rPr>
            <w:rFonts w:ascii="Courier New" w:hAnsi="Courier New" w:cs="Courier New"/>
            <w:lang w:val="en-US"/>
          </w:rPr>
          <w:delText xml:space="preserve"> </w:delText>
        </w:r>
      </w:del>
      <w:ins w:id="179" w:author="rolivida" w:date="2013-08-09T11:48:00Z">
        <w:r w:rsidR="00816A00">
          <w:rPr>
            <w:rFonts w:ascii="Courier New" w:hAnsi="Courier New" w:cs="Courier New"/>
            <w:lang w:val="en-US"/>
          </w:rPr>
          <w:t>F</w:t>
        </w:r>
      </w:ins>
      <w:del w:id="180" w:author="rolivida" w:date="2013-08-09T11:48:00Z">
        <w:r w:rsidRPr="00BF5FAC" w:rsidDel="00816A00">
          <w:rPr>
            <w:rFonts w:ascii="Courier New" w:hAnsi="Courier New" w:cs="Courier New"/>
            <w:lang w:val="en-US"/>
          </w:rPr>
          <w:delText>f</w:delText>
        </w:r>
      </w:del>
      <w:r w:rsidRPr="00BF5FAC">
        <w:rPr>
          <w:rFonts w:ascii="Courier New" w:hAnsi="Courier New" w:cs="Courier New"/>
          <w:lang w:val="en-US"/>
        </w:rPr>
        <w:t>inally</w:t>
      </w:r>
      <w:ins w:id="181" w:author="rolivida" w:date="2013-08-09T11:48:00Z">
        <w:r w:rsidR="00816A00">
          <w:rPr>
            <w:rFonts w:ascii="Courier New" w:hAnsi="Courier New" w:cs="Courier New"/>
            <w:lang w:val="en-US"/>
          </w:rPr>
          <w:t>, he should</w:t>
        </w:r>
      </w:ins>
      <w:r w:rsidRPr="00BF5FAC">
        <w:rPr>
          <w:rFonts w:ascii="Courier New" w:hAnsi="Courier New" w:cs="Courier New"/>
          <w:lang w:val="en-US"/>
        </w:rPr>
        <w:t xml:space="preserve"> estimate</w:t>
      </w:r>
      <w:del w:id="182" w:author="rolivida" w:date="2013-08-09T11:48:00Z">
        <w:r w:rsidRPr="00BF5FAC" w:rsidDel="00816A00">
          <w:rPr>
            <w:rFonts w:ascii="Courier New" w:hAnsi="Courier New" w:cs="Courier New"/>
            <w:lang w:val="en-US"/>
          </w:rPr>
          <w:delText>s</w:delText>
        </w:r>
      </w:del>
      <w:r w:rsidRPr="00BF5FAC">
        <w:rPr>
          <w:rFonts w:ascii="Courier New" w:hAnsi="Courier New" w:cs="Courier New"/>
          <w:lang w:val="en-US"/>
        </w:rPr>
        <w:t xml:space="preserve"> the resources his application will consume on a device during the applications lifetime.</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A strong point of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is the management of the resources. As different sensors have different types of resources, we introduced a resource description system. For each resource we define quotas. Quotas can be associated with the volume of consumed resources and the speed of consumption. A resource can have several associated quota</w:t>
      </w:r>
      <w:ins w:id="183" w:author="rolivida" w:date="2013-08-09T11:49:00Z">
        <w:r w:rsidR="0059396E">
          <w:rPr>
            <w:rFonts w:ascii="Courier New" w:hAnsi="Courier New" w:cs="Courier New"/>
            <w:lang w:val="en-US"/>
          </w:rPr>
          <w:t>s</w:t>
        </w:r>
      </w:ins>
      <w:r w:rsidRPr="00BF5FAC">
        <w:rPr>
          <w:rFonts w:ascii="Courier New" w:hAnsi="Courier New" w:cs="Courier New"/>
          <w:lang w:val="en-US"/>
        </w:rPr>
        <w:t xml:space="preserve">. </w:t>
      </w:r>
      <w:ins w:id="184" w:author="rolivida" w:date="2013-08-09T11:49:00Z">
        <w:r w:rsidR="0059396E">
          <w:rPr>
            <w:rFonts w:ascii="Courier New" w:hAnsi="Courier New" w:cs="Courier New"/>
            <w:lang w:val="en-US"/>
          </w:rPr>
          <w:t>These</w:t>
        </w:r>
      </w:ins>
      <w:del w:id="185" w:author="rolivida" w:date="2013-08-09T11:50:00Z">
        <w:r w:rsidRPr="00BF5FAC" w:rsidDel="0059396E">
          <w:rPr>
            <w:rFonts w:ascii="Courier New" w:hAnsi="Courier New" w:cs="Courier New"/>
            <w:lang w:val="en-US"/>
          </w:rPr>
          <w:delText>Quotas</w:delText>
        </w:r>
      </w:del>
      <w:r w:rsidRPr="00BF5FAC">
        <w:rPr>
          <w:rFonts w:ascii="Courier New" w:hAnsi="Courier New" w:cs="Courier New"/>
          <w:lang w:val="en-US"/>
        </w:rPr>
        <w:t xml:space="preserve"> are used to present users with resource management decisions and to limit an application's resource usage.</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A plugin interface is defined so that plugins can expose the quotas. Each quota has five usage levels. </w:t>
      </w:r>
      <w:commentRangeStart w:id="186"/>
      <w:r w:rsidRPr="00BF5FAC">
        <w:rPr>
          <w:rFonts w:ascii="Courier New" w:hAnsi="Courier New" w:cs="Courier New"/>
          <w:lang w:val="en-US"/>
        </w:rPr>
        <w:t>The user can choose not to grant any of that resource.</w:t>
      </w:r>
      <w:commentRangeEnd w:id="186"/>
      <w:r w:rsidR="005C1A38">
        <w:rPr>
          <w:rStyle w:val="Jegyzethivatkozs"/>
          <w:rFonts w:asciiTheme="minorHAnsi" w:hAnsiTheme="minorHAnsi"/>
        </w:rPr>
        <w:commentReference w:id="186"/>
      </w:r>
      <w:r w:rsidRPr="00BF5FAC">
        <w:rPr>
          <w:rFonts w:ascii="Courier New" w:hAnsi="Courier New" w:cs="Courier New"/>
          <w:lang w:val="en-US"/>
        </w:rPr>
        <w:t xml:space="preserve"> </w:t>
      </w:r>
      <w:commentRangeStart w:id="187"/>
      <w:r w:rsidRPr="00BF5FAC">
        <w:rPr>
          <w:rFonts w:ascii="Courier New" w:hAnsi="Courier New" w:cs="Courier New"/>
          <w:lang w:val="en-US"/>
        </w:rPr>
        <w:t>Low, medium</w:t>
      </w:r>
      <w:commentRangeEnd w:id="187"/>
      <w:r w:rsidR="005C1A38">
        <w:rPr>
          <w:rStyle w:val="Jegyzethivatkozs"/>
          <w:rFonts w:asciiTheme="minorHAnsi" w:hAnsiTheme="minorHAnsi"/>
        </w:rPr>
        <w:commentReference w:id="187"/>
      </w:r>
      <w:r w:rsidRPr="00BF5FAC">
        <w:rPr>
          <w:rFonts w:ascii="Courier New" w:hAnsi="Courier New" w:cs="Courier New"/>
          <w:lang w:val="en-US"/>
        </w:rPr>
        <w:t xml:space="preserve"> and </w:t>
      </w:r>
      <w:commentRangeStart w:id="188"/>
      <w:r w:rsidRPr="00BF5FAC">
        <w:rPr>
          <w:rFonts w:ascii="Courier New" w:hAnsi="Courier New" w:cs="Courier New"/>
          <w:lang w:val="en-US"/>
        </w:rPr>
        <w:t>high</w:t>
      </w:r>
      <w:commentRangeEnd w:id="188"/>
      <w:r w:rsidR="005C1A38">
        <w:rPr>
          <w:rStyle w:val="Jegyzethivatkozs"/>
          <w:rFonts w:asciiTheme="minorHAnsi" w:hAnsiTheme="minorHAnsi"/>
        </w:rPr>
        <w:commentReference w:id="188"/>
      </w:r>
      <w:r w:rsidRPr="00BF5FAC">
        <w:rPr>
          <w:rFonts w:ascii="Courier New" w:hAnsi="Courier New" w:cs="Courier New"/>
          <w:lang w:val="en-US"/>
        </w:rPr>
        <w:t xml:space="preserve"> are different levels defined by the plugins and labeled by human readable labels. Finally </w:t>
      </w:r>
      <w:commentRangeStart w:id="189"/>
      <w:r w:rsidRPr="00BF5FAC">
        <w:rPr>
          <w:rFonts w:ascii="Courier New" w:hAnsi="Courier New" w:cs="Courier New"/>
          <w:lang w:val="en-US"/>
        </w:rPr>
        <w:t>unlimited</w:t>
      </w:r>
      <w:commentRangeEnd w:id="189"/>
      <w:r w:rsidR="005C1A38">
        <w:rPr>
          <w:rStyle w:val="Jegyzethivatkozs"/>
          <w:rFonts w:asciiTheme="minorHAnsi" w:hAnsiTheme="minorHAnsi"/>
        </w:rPr>
        <w:commentReference w:id="189"/>
      </w:r>
      <w:r w:rsidRPr="00BF5FAC">
        <w:rPr>
          <w:rFonts w:ascii="Courier New" w:hAnsi="Courier New" w:cs="Courier New"/>
          <w:lang w:val="en-US"/>
        </w:rPr>
        <w:t xml:space="preserve"> indicates the user is willing to provide every available resource of the kind to the framework.</w:t>
      </w:r>
    </w:p>
    <w:p w:rsidR="009B064D" w:rsidRPr="00BF5FAC" w:rsidRDefault="009B064D" w:rsidP="00CF3BEE">
      <w:pPr>
        <w:pStyle w:val="Csakszveg"/>
        <w:rPr>
          <w:rFonts w:ascii="Courier New" w:hAnsi="Courier New" w:cs="Courier New"/>
          <w:lang w:val="en-US"/>
        </w:rPr>
      </w:pPr>
    </w:p>
    <w:p w:rsidR="009B064D" w:rsidRPr="00BF5FAC" w:rsidRDefault="005C1A38" w:rsidP="00CF3BEE">
      <w:pPr>
        <w:pStyle w:val="Csakszveg"/>
        <w:rPr>
          <w:rFonts w:ascii="Courier New" w:hAnsi="Courier New" w:cs="Courier New"/>
          <w:lang w:val="en-US"/>
        </w:rPr>
      </w:pPr>
      <w:ins w:id="190" w:author="rolivida" w:date="2013-08-09T11:57:00Z">
        <w:r>
          <w:rPr>
            <w:rFonts w:ascii="Courier New" w:hAnsi="Courier New" w:cs="Courier New"/>
            <w:lang w:val="en-US"/>
          </w:rPr>
          <w:t xml:space="preserve">Several </w:t>
        </w:r>
      </w:ins>
      <w:del w:id="191" w:author="rolivida" w:date="2013-08-09T11:57:00Z">
        <w:r w:rsidR="009B064D" w:rsidRPr="00BF5FAC" w:rsidDel="005C1A38">
          <w:rPr>
            <w:rFonts w:ascii="Courier New" w:hAnsi="Courier New" w:cs="Courier New"/>
            <w:lang w:val="en-US"/>
          </w:rPr>
          <w:delText>A</w:delText>
        </w:r>
      </w:del>
      <w:ins w:id="192" w:author="rolivida" w:date="2013-08-09T11:57:00Z">
        <w:r>
          <w:rPr>
            <w:rFonts w:ascii="Courier New" w:hAnsi="Courier New" w:cs="Courier New"/>
            <w:lang w:val="en-US"/>
          </w:rPr>
          <w:t>a</w:t>
        </w:r>
      </w:ins>
      <w:r w:rsidR="009B064D" w:rsidRPr="00BF5FAC">
        <w:rPr>
          <w:rFonts w:ascii="Courier New" w:hAnsi="Courier New" w:cs="Courier New"/>
          <w:lang w:val="en-US"/>
        </w:rPr>
        <w:t xml:space="preserve">pplications can be present </w:t>
      </w:r>
      <w:ins w:id="193" w:author="rolivida" w:date="2013-08-09T11:57:00Z">
        <w:r>
          <w:rPr>
            <w:rFonts w:ascii="Courier New" w:hAnsi="Courier New" w:cs="Courier New"/>
            <w:lang w:val="en-US"/>
          </w:rPr>
          <w:t xml:space="preserve">in </w:t>
        </w:r>
      </w:ins>
      <w:r w:rsidR="009B064D" w:rsidRPr="00BF5FAC">
        <w:rPr>
          <w:rFonts w:ascii="Courier New" w:hAnsi="Courier New" w:cs="Courier New"/>
          <w:lang w:val="en-US"/>
        </w:rPr>
        <w:t>parallel on a device. The quota limits defined by the user apply for the aggregated resource consumption of the application</w:t>
      </w:r>
      <w:ins w:id="194" w:author="rolivida" w:date="2013-08-09T11:57:00Z">
        <w:r>
          <w:rPr>
            <w:rFonts w:ascii="Courier New" w:hAnsi="Courier New" w:cs="Courier New"/>
            <w:lang w:val="en-US"/>
          </w:rPr>
          <w:t>s</w:t>
        </w:r>
      </w:ins>
      <w:r w:rsidR="009B064D" w:rsidRPr="00BF5FAC">
        <w:rPr>
          <w:rFonts w:ascii="Courier New" w:hAnsi="Courier New" w:cs="Courier New"/>
          <w:lang w:val="en-US"/>
        </w:rPr>
        <w:t>. The server is in charge of distributing the applications among devices in a way that each application will be able to access the amount of resources the developer required. This is the first level of conformance.</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Once an application is pushed to a device, each delivered event and called method is monitored by the framework and authorized by the resource manager running on the device. Once the application's quota level is reached or the overall quota limit has expired, the framework denies the request.</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w:t>
      </w:r>
      <w:proofErr w:type="spellStart"/>
      <w:r w:rsidRPr="00BF5FAC">
        <w:rPr>
          <w:rFonts w:ascii="Courier New" w:hAnsi="Courier New" w:cs="Courier New"/>
          <w:lang w:val="en-US"/>
        </w:rPr>
        <w:t>subsubsection</w:t>
      </w:r>
      <w:proofErr w:type="spellEnd"/>
      <w:r w:rsidRPr="00BF5FAC">
        <w:rPr>
          <w:rFonts w:ascii="Courier New" w:hAnsi="Courier New" w:cs="Courier New"/>
          <w:lang w:val="en-US"/>
        </w:rPr>
        <w:t>{Security}</w:t>
      </w:r>
    </w:p>
    <w:p w:rsidR="009B064D" w:rsidRPr="00BF5FAC" w:rsidRDefault="009B064D" w:rsidP="00CF3BEE">
      <w:pPr>
        <w:pStyle w:val="Csakszveg"/>
        <w:rPr>
          <w:rFonts w:ascii="Courier New" w:hAnsi="Courier New" w:cs="Courier New"/>
          <w:lang w:val="en-US"/>
        </w:rPr>
      </w:pP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ensures that the user is protected from both outside attacks and malicious applications. We identified </w:t>
      </w:r>
      <w:ins w:id="195" w:author="rolivida" w:date="2013-08-09T13:11:00Z">
        <w:r w:rsidR="00BF75EC">
          <w:rPr>
            <w:rFonts w:ascii="Courier New" w:hAnsi="Courier New" w:cs="Courier New"/>
            <w:lang w:val="en-US"/>
          </w:rPr>
          <w:t>a number of</w:t>
        </w:r>
      </w:ins>
      <w:del w:id="196" w:author="rolivida" w:date="2013-08-09T13:11:00Z">
        <w:r w:rsidRPr="00BF5FAC" w:rsidDel="00BF75EC">
          <w:rPr>
            <w:rFonts w:ascii="Courier New" w:hAnsi="Courier New" w:cs="Courier New"/>
            <w:lang w:val="en-US"/>
          </w:rPr>
          <w:delText>three</w:delText>
        </w:r>
      </w:del>
      <w:r w:rsidRPr="00BF5FAC">
        <w:rPr>
          <w:rFonts w:ascii="Courier New" w:hAnsi="Courier New" w:cs="Courier New"/>
          <w:lang w:val="en-US"/>
        </w:rPr>
        <w:t xml:space="preserve"> high risk points in the architecture.</w:t>
      </w:r>
    </w:p>
    <w:p w:rsidR="009B064D" w:rsidRPr="00BF5FAC" w:rsidRDefault="009B064D" w:rsidP="00CF3BEE">
      <w:pPr>
        <w:pStyle w:val="Csakszveg"/>
        <w:rPr>
          <w:rFonts w:ascii="Courier New" w:hAnsi="Courier New" w:cs="Courier New"/>
          <w:lang w:val="en-US"/>
        </w:rPr>
      </w:pPr>
    </w:p>
    <w:p w:rsidR="009B064D" w:rsidRPr="00BF5FAC" w:rsidDel="009D13F1" w:rsidRDefault="009B064D" w:rsidP="00CF3BEE">
      <w:pPr>
        <w:pStyle w:val="Csakszveg"/>
        <w:rPr>
          <w:del w:id="197" w:author="rolivida" w:date="2013-08-09T12:00:00Z"/>
          <w:rFonts w:ascii="Courier New" w:hAnsi="Courier New" w:cs="Courier New"/>
          <w:lang w:val="en-US"/>
        </w:rPr>
      </w:pPr>
      <w:commentRangeStart w:id="198"/>
      <w:del w:id="199" w:author="rolivida" w:date="2013-08-09T12:00:00Z">
        <w:r w:rsidRPr="00BF5FAC" w:rsidDel="009D13F1">
          <w:rPr>
            <w:rFonts w:ascii="Courier New" w:hAnsi="Courier New" w:cs="Courier New"/>
            <w:lang w:val="en-US"/>
          </w:rPr>
          <w:delText>Framework and plugin integrity</w:delText>
        </w:r>
      </w:del>
    </w:p>
    <w:commentRangeEnd w:id="198"/>
    <w:p w:rsidR="009B064D" w:rsidRPr="00BF5FAC" w:rsidDel="009D13F1" w:rsidRDefault="009D13F1" w:rsidP="00CF3BEE">
      <w:pPr>
        <w:pStyle w:val="Csakszveg"/>
        <w:rPr>
          <w:del w:id="200" w:author="rolivida" w:date="2013-08-09T12:00:00Z"/>
          <w:rFonts w:ascii="Courier New" w:hAnsi="Courier New" w:cs="Courier New"/>
          <w:lang w:val="en-US"/>
        </w:rPr>
      </w:pPr>
      <w:r>
        <w:rPr>
          <w:rStyle w:val="Jegyzethivatkozs"/>
          <w:rFonts w:asciiTheme="minorHAnsi" w:hAnsiTheme="minorHAnsi"/>
        </w:rPr>
        <w:commentReference w:id="198"/>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We rely on Android Play Store's security measures to guarantee that </w:t>
      </w:r>
      <w:del w:id="201" w:author="rolivida" w:date="2013-08-09T12:01:00Z">
        <w:r w:rsidRPr="00BF5FAC" w:rsidDel="009D13F1">
          <w:rPr>
            <w:rFonts w:ascii="Courier New" w:hAnsi="Courier New" w:cs="Courier New"/>
            <w:lang w:val="en-US"/>
          </w:rPr>
          <w:delText>nor the nor</w:delText>
        </w:r>
      </w:del>
      <w:ins w:id="202" w:author="rolivida" w:date="2013-08-09T12:01:00Z">
        <w:r w:rsidR="009D13F1">
          <w:rPr>
            <w:rFonts w:ascii="Courier New" w:hAnsi="Courier New" w:cs="Courier New"/>
            <w:lang w:val="en-US"/>
          </w:rPr>
          <w:t>neither</w:t>
        </w:r>
      </w:ins>
      <w:r w:rsidRPr="00BF5FAC">
        <w:rPr>
          <w:rFonts w:ascii="Courier New" w:hAnsi="Courier New" w:cs="Courier New"/>
          <w:lang w:val="en-US"/>
        </w:rPr>
        <w:t xml:space="preserve"> the framework </w:t>
      </w:r>
      <w:ins w:id="203" w:author="rolivida" w:date="2013-08-09T12:01:00Z">
        <w:r w:rsidR="009D13F1">
          <w:rPr>
            <w:rFonts w:ascii="Courier New" w:hAnsi="Courier New" w:cs="Courier New"/>
            <w:lang w:val="en-US"/>
          </w:rPr>
          <w:t>n</w:t>
        </w:r>
      </w:ins>
      <w:r w:rsidRPr="00BF5FAC">
        <w:rPr>
          <w:rFonts w:ascii="Courier New" w:hAnsi="Courier New" w:cs="Courier New"/>
          <w:lang w:val="en-US"/>
        </w:rPr>
        <w:t>or the plugin</w:t>
      </w:r>
      <w:del w:id="204" w:author="rolivida" w:date="2013-08-09T12:02:00Z">
        <w:r w:rsidRPr="00BF5FAC" w:rsidDel="009D13F1">
          <w:rPr>
            <w:rFonts w:ascii="Courier New" w:hAnsi="Courier New" w:cs="Courier New"/>
            <w:lang w:val="en-US"/>
          </w:rPr>
          <w:delText>s</w:delText>
        </w:r>
      </w:del>
      <w:r w:rsidRPr="00BF5FAC">
        <w:rPr>
          <w:rFonts w:ascii="Courier New" w:hAnsi="Courier New" w:cs="Courier New"/>
          <w:lang w:val="en-US"/>
        </w:rPr>
        <w:t xml:space="preserve"> code</w:t>
      </w:r>
      <w:ins w:id="205" w:author="rolivida" w:date="2013-08-09T12:02:00Z">
        <w:r w:rsidR="009D13F1">
          <w:rPr>
            <w:rFonts w:ascii="Courier New" w:hAnsi="Courier New" w:cs="Courier New"/>
            <w:lang w:val="en-US"/>
          </w:rPr>
          <w:t>s</w:t>
        </w:r>
      </w:ins>
      <w:r w:rsidRPr="00BF5FAC">
        <w:rPr>
          <w:rFonts w:ascii="Courier New" w:hAnsi="Courier New" w:cs="Courier New"/>
          <w:lang w:val="en-US"/>
        </w:rPr>
        <w:t xml:space="preserve"> can be compromised. Both the framework and the plugins can be downloaded from the Play Store</w:t>
      </w:r>
      <w:del w:id="206" w:author="rolivida" w:date="2013-08-09T12:03:00Z">
        <w:r w:rsidRPr="00BF5FAC" w:rsidDel="009D13F1">
          <w:rPr>
            <w:rFonts w:ascii="Courier New" w:hAnsi="Courier New" w:cs="Courier New"/>
            <w:lang w:val="en-US"/>
          </w:rPr>
          <w:delText xml:space="preserve"> through the Google Play Store application</w:delText>
        </w:r>
      </w:del>
      <w:r w:rsidRPr="00BF5FAC">
        <w:rPr>
          <w:rFonts w:ascii="Courier New" w:hAnsi="Courier New" w:cs="Courier New"/>
          <w:lang w:val="en-US"/>
        </w:rPr>
        <w:t xml:space="preserve">. This ensures that no third party application will be able to use the same package name on the device. </w:t>
      </w:r>
      <w:ins w:id="207" w:author="rolivida" w:date="2013-08-09T12:03:00Z">
        <w:r w:rsidR="009D13F1">
          <w:rPr>
            <w:rFonts w:ascii="Courier New" w:hAnsi="Courier New" w:cs="Courier New"/>
            <w:lang w:val="en-US"/>
          </w:rPr>
          <w:t xml:space="preserve">The </w:t>
        </w:r>
      </w:ins>
      <w:r w:rsidRPr="00BF5FAC">
        <w:rPr>
          <w:rFonts w:ascii="Courier New" w:hAnsi="Courier New" w:cs="Courier New"/>
          <w:lang w:val="en-US"/>
        </w:rPr>
        <w:t>Android user management system ensures code integrity</w:t>
      </w:r>
      <w:ins w:id="208" w:author="rolivida" w:date="2013-08-09T12:04:00Z">
        <w:r w:rsidR="009D13F1">
          <w:rPr>
            <w:rFonts w:ascii="Courier New" w:hAnsi="Courier New" w:cs="Courier New"/>
            <w:lang w:val="en-US"/>
          </w:rPr>
          <w:t>; thus,</w:t>
        </w:r>
      </w:ins>
      <w:del w:id="209" w:author="rolivida" w:date="2013-08-09T12:04:00Z">
        <w:r w:rsidRPr="00BF5FAC" w:rsidDel="009D13F1">
          <w:rPr>
            <w:rFonts w:ascii="Courier New" w:hAnsi="Courier New" w:cs="Courier New"/>
            <w:lang w:val="en-US"/>
          </w:rPr>
          <w:delText>:</w:delText>
        </w:r>
      </w:del>
      <w:r w:rsidRPr="00BF5FAC">
        <w:rPr>
          <w:rFonts w:ascii="Courier New" w:hAnsi="Courier New" w:cs="Courier New"/>
          <w:lang w:val="en-US"/>
        </w:rPr>
        <w:t xml:space="preserve">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isn't more fragile than any Android application.</w:t>
      </w:r>
    </w:p>
    <w:p w:rsidR="009B064D" w:rsidRPr="00BF5FAC" w:rsidDel="009D13F1" w:rsidRDefault="009B064D" w:rsidP="00CF3BEE">
      <w:pPr>
        <w:pStyle w:val="Csakszveg"/>
        <w:rPr>
          <w:del w:id="210" w:author="rolivida" w:date="2013-08-09T12:04:00Z"/>
          <w:rFonts w:ascii="Courier New" w:hAnsi="Courier New" w:cs="Courier New"/>
          <w:lang w:val="en-US"/>
        </w:rPr>
      </w:pPr>
    </w:p>
    <w:p w:rsidR="009B064D" w:rsidRPr="00BF5FAC" w:rsidDel="009D13F1" w:rsidRDefault="009B064D" w:rsidP="00CF3BEE">
      <w:pPr>
        <w:pStyle w:val="Csakszveg"/>
        <w:rPr>
          <w:del w:id="211" w:author="rolivida" w:date="2013-08-09T12:04:00Z"/>
          <w:rFonts w:ascii="Courier New" w:hAnsi="Courier New" w:cs="Courier New"/>
          <w:lang w:val="en-US"/>
        </w:rPr>
      </w:pPr>
      <w:del w:id="212" w:author="rolivida" w:date="2013-08-09T12:04:00Z">
        <w:r w:rsidRPr="00BF5FAC" w:rsidDel="009D13F1">
          <w:rPr>
            <w:rFonts w:ascii="Courier New" w:hAnsi="Courier New" w:cs="Courier New"/>
            <w:lang w:val="en-US"/>
          </w:rPr>
          <w:delText>Application download from the server</w:delText>
        </w:r>
      </w:del>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An attacker could compromise </w:t>
      </w:r>
      <w:ins w:id="213" w:author="rolivida" w:date="2013-08-09T12:04:00Z">
        <w:r w:rsidR="009D13F1">
          <w:rPr>
            <w:rFonts w:ascii="Courier New" w:hAnsi="Courier New" w:cs="Courier New"/>
            <w:lang w:val="en-US"/>
          </w:rPr>
          <w:t xml:space="preserve">though </w:t>
        </w:r>
      </w:ins>
      <w:r w:rsidRPr="00BF5FAC">
        <w:rPr>
          <w:rFonts w:ascii="Courier New" w:hAnsi="Courier New" w:cs="Courier New"/>
          <w:lang w:val="en-US"/>
        </w:rPr>
        <w:t xml:space="preserve">the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client by pushing </w:t>
      </w:r>
      <w:del w:id="214" w:author="rolivida" w:date="2013-08-09T13:00:00Z">
        <w:r w:rsidRPr="00BF5FAC" w:rsidDel="00676F27">
          <w:rPr>
            <w:rFonts w:ascii="Courier New" w:hAnsi="Courier New" w:cs="Courier New"/>
            <w:lang w:val="en-US"/>
          </w:rPr>
          <w:delText xml:space="preserve">an application </w:delText>
        </w:r>
      </w:del>
      <w:r w:rsidRPr="00BF5FAC">
        <w:rPr>
          <w:rFonts w:ascii="Courier New" w:hAnsi="Courier New" w:cs="Courier New"/>
          <w:lang w:val="en-US"/>
        </w:rPr>
        <w:t xml:space="preserve">to the client </w:t>
      </w:r>
      <w:ins w:id="215" w:author="rolivida" w:date="2013-08-09T13:00:00Z">
        <w:r w:rsidR="00676F27">
          <w:rPr>
            <w:rFonts w:ascii="Courier New" w:hAnsi="Courier New" w:cs="Courier New"/>
            <w:lang w:val="en-US"/>
          </w:rPr>
          <w:t xml:space="preserve">an application </w:t>
        </w:r>
      </w:ins>
      <w:r w:rsidRPr="00BF5FAC">
        <w:rPr>
          <w:rFonts w:ascii="Courier New" w:hAnsi="Courier New" w:cs="Courier New"/>
          <w:lang w:val="en-US"/>
        </w:rPr>
        <w:t xml:space="preserve">that either has altered quotas and permissions, or contains code that was not checked and compiled on the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server. To prevent such an intrusion, every application and accompanying resource descriptor is signed by </w:t>
      </w:r>
      <w:del w:id="216" w:author="rolivida" w:date="2013-08-09T13:01:00Z">
        <w:r w:rsidRPr="00BF5FAC" w:rsidDel="00676F27">
          <w:rPr>
            <w:rFonts w:ascii="Courier New" w:hAnsi="Courier New" w:cs="Courier New"/>
            <w:lang w:val="en-US"/>
          </w:rPr>
          <w:delText xml:space="preserve">the </w:delText>
        </w:r>
      </w:del>
      <w:proofErr w:type="spellStart"/>
      <w:r w:rsidRPr="00BF5FAC">
        <w:rPr>
          <w:rFonts w:ascii="Courier New" w:hAnsi="Courier New" w:cs="Courier New"/>
          <w:lang w:val="en-US"/>
        </w:rPr>
        <w:t>DroidLab's</w:t>
      </w:r>
      <w:proofErr w:type="spellEnd"/>
      <w:r w:rsidRPr="00BF5FAC">
        <w:rPr>
          <w:rFonts w:ascii="Courier New" w:hAnsi="Courier New" w:cs="Courier New"/>
          <w:lang w:val="en-US"/>
        </w:rPr>
        <w:t xml:space="preserve"> asymmetrical key. The application has the public key compiled inside itself. This signature is checked every time the application</w:t>
      </w:r>
      <w:del w:id="217" w:author="rolivida" w:date="2013-08-09T13:01:00Z">
        <w:r w:rsidRPr="00BF5FAC" w:rsidDel="00676F27">
          <w:rPr>
            <w:rFonts w:ascii="Courier New" w:hAnsi="Courier New" w:cs="Courier New"/>
            <w:lang w:val="en-US"/>
          </w:rPr>
          <w:delText>'s</w:delText>
        </w:r>
      </w:del>
      <w:r w:rsidRPr="00BF5FAC">
        <w:rPr>
          <w:rFonts w:ascii="Courier New" w:hAnsi="Courier New" w:cs="Courier New"/>
          <w:lang w:val="en-US"/>
        </w:rPr>
        <w:t xml:space="preserve"> is loaded from local storage.</w:t>
      </w:r>
    </w:p>
    <w:p w:rsidR="009B064D" w:rsidRPr="00BF5FAC" w:rsidDel="00676F27" w:rsidRDefault="009B064D" w:rsidP="00CF3BEE">
      <w:pPr>
        <w:pStyle w:val="Csakszveg"/>
        <w:rPr>
          <w:del w:id="218" w:author="rolivida" w:date="2013-08-09T13:02:00Z"/>
          <w:rFonts w:ascii="Courier New" w:hAnsi="Courier New" w:cs="Courier New"/>
          <w:lang w:val="en-US"/>
        </w:rPr>
      </w:pPr>
    </w:p>
    <w:p w:rsidR="009B064D" w:rsidRPr="00BF5FAC" w:rsidDel="00676F27" w:rsidRDefault="009B064D" w:rsidP="00CF3BEE">
      <w:pPr>
        <w:pStyle w:val="Csakszveg"/>
        <w:rPr>
          <w:del w:id="219" w:author="rolivida" w:date="2013-08-09T13:02:00Z"/>
          <w:rFonts w:ascii="Courier New" w:hAnsi="Courier New" w:cs="Courier New"/>
          <w:lang w:val="en-US"/>
        </w:rPr>
      </w:pPr>
      <w:del w:id="220" w:author="rolivida" w:date="2013-08-09T13:02:00Z">
        <w:r w:rsidRPr="00BF5FAC" w:rsidDel="00676F27">
          <w:rPr>
            <w:rFonts w:ascii="Courier New" w:hAnsi="Courier New" w:cs="Courier New"/>
            <w:lang w:val="en-US"/>
          </w:rPr>
          <w:delText>Malicious applications</w:delText>
        </w:r>
      </w:del>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Applications are written in Java, compiled by the server</w:t>
      </w:r>
      <w:ins w:id="221" w:author="rolivida" w:date="2013-08-09T13:07:00Z">
        <w:r w:rsidR="00676F27">
          <w:rPr>
            <w:rFonts w:ascii="Courier New" w:hAnsi="Courier New" w:cs="Courier New"/>
            <w:lang w:val="en-US"/>
          </w:rPr>
          <w:t>,</w:t>
        </w:r>
      </w:ins>
      <w:r w:rsidRPr="00BF5FAC">
        <w:rPr>
          <w:rFonts w:ascii="Courier New" w:hAnsi="Courier New" w:cs="Courier New"/>
          <w:lang w:val="en-US"/>
        </w:rPr>
        <w:t xml:space="preserve"> and sent to the client. To make sure the client framework has full control over the application, only a limited set of the Java language can be used. Developers are limited to </w:t>
      </w:r>
      <w:proofErr w:type="spellStart"/>
      <w:r w:rsidRPr="00BF5FAC">
        <w:rPr>
          <w:rFonts w:ascii="Courier New" w:hAnsi="Courier New" w:cs="Courier New"/>
          <w:lang w:val="en-US"/>
        </w:rPr>
        <w:t>java.lang</w:t>
      </w:r>
      <w:proofErr w:type="spellEnd"/>
      <w:r w:rsidRPr="00BF5FAC">
        <w:rPr>
          <w:rFonts w:ascii="Courier New" w:hAnsi="Courier New" w:cs="Courier New"/>
          <w:lang w:val="en-US"/>
        </w:rPr>
        <w:t xml:space="preserve">, </w:t>
      </w:r>
      <w:proofErr w:type="spellStart"/>
      <w:r w:rsidRPr="00BF5FAC">
        <w:rPr>
          <w:rFonts w:ascii="Courier New" w:hAnsi="Courier New" w:cs="Courier New"/>
          <w:lang w:val="en-US"/>
        </w:rPr>
        <w:t>java.util</w:t>
      </w:r>
      <w:proofErr w:type="spellEnd"/>
      <w:r w:rsidRPr="00BF5FAC">
        <w:rPr>
          <w:rFonts w:ascii="Courier New" w:hAnsi="Courier New" w:cs="Courier New"/>
          <w:lang w:val="en-US"/>
        </w:rPr>
        <w:t xml:space="preserve"> and </w:t>
      </w:r>
      <w:proofErr w:type="spellStart"/>
      <w:r w:rsidRPr="00BF5FAC">
        <w:rPr>
          <w:rFonts w:ascii="Courier New" w:hAnsi="Courier New" w:cs="Courier New"/>
          <w:lang w:val="en-US"/>
        </w:rPr>
        <w:t>java.math</w:t>
      </w:r>
      <w:proofErr w:type="spellEnd"/>
      <w:r w:rsidRPr="00BF5FAC">
        <w:rPr>
          <w:rFonts w:ascii="Courier New" w:hAnsi="Courier New" w:cs="Courier New"/>
          <w:lang w:val="en-US"/>
        </w:rPr>
        <w:t xml:space="preserve"> packages, excluding threading, Timer and class loading. Developers are allowed to use </w:t>
      </w:r>
      <w:proofErr w:type="spellStart"/>
      <w:r w:rsidRPr="00BF5FAC">
        <w:rPr>
          <w:rFonts w:ascii="Courier New" w:hAnsi="Courier New" w:cs="Courier New"/>
          <w:lang w:val="en-US"/>
        </w:rPr>
        <w:t>DroidLab's</w:t>
      </w:r>
      <w:proofErr w:type="spellEnd"/>
      <w:r w:rsidRPr="00BF5FAC">
        <w:rPr>
          <w:rFonts w:ascii="Courier New" w:hAnsi="Courier New" w:cs="Courier New"/>
          <w:lang w:val="en-US"/>
        </w:rPr>
        <w:t xml:space="preserve"> interfaces package</w:t>
      </w:r>
      <w:ins w:id="222" w:author="rolivida" w:date="2013-08-09T13:07:00Z">
        <w:r w:rsidR="00676F27">
          <w:rPr>
            <w:rFonts w:ascii="Courier New" w:hAnsi="Courier New" w:cs="Courier New"/>
            <w:lang w:val="en-US"/>
          </w:rPr>
          <w:t>,</w:t>
        </w:r>
      </w:ins>
      <w:r w:rsidRPr="00BF5FAC">
        <w:rPr>
          <w:rFonts w:ascii="Courier New" w:hAnsi="Courier New" w:cs="Courier New"/>
          <w:lang w:val="en-US"/>
        </w:rPr>
        <w:t xml:space="preserve"> but cannot reference any class from the framework. Source code is checked for these imports and compiled without any external library. This ensures that applications can</w:t>
      </w:r>
      <w:del w:id="223" w:author="rolivida" w:date="2013-08-09T13:08:00Z">
        <w:r w:rsidRPr="00BF5FAC" w:rsidDel="00676F27">
          <w:rPr>
            <w:rFonts w:ascii="Courier New" w:hAnsi="Courier New" w:cs="Courier New"/>
            <w:lang w:val="en-US"/>
          </w:rPr>
          <w:delText xml:space="preserve"> </w:delText>
        </w:r>
      </w:del>
      <w:r w:rsidRPr="00BF5FAC">
        <w:rPr>
          <w:rFonts w:ascii="Courier New" w:hAnsi="Courier New" w:cs="Courier New"/>
          <w:lang w:val="en-US"/>
        </w:rPr>
        <w:t>not reach outside of the designated sandbox.</w:t>
      </w:r>
    </w:p>
    <w:p w:rsidR="009B064D" w:rsidRPr="00BF5FAC" w:rsidDel="00676F27" w:rsidRDefault="009B064D" w:rsidP="00CF3BEE">
      <w:pPr>
        <w:pStyle w:val="Csakszveg"/>
        <w:rPr>
          <w:del w:id="224" w:author="rolivida" w:date="2013-08-09T13:09:00Z"/>
          <w:rFonts w:ascii="Courier New" w:hAnsi="Courier New" w:cs="Courier New"/>
          <w:lang w:val="en-US"/>
        </w:rPr>
      </w:pPr>
    </w:p>
    <w:p w:rsidR="009B064D" w:rsidRPr="00BF5FAC" w:rsidDel="00676F27" w:rsidRDefault="009B064D" w:rsidP="00CF3BEE">
      <w:pPr>
        <w:pStyle w:val="Csakszveg"/>
        <w:rPr>
          <w:del w:id="225" w:author="rolivida" w:date="2013-08-09T13:09:00Z"/>
          <w:rFonts w:ascii="Courier New" w:hAnsi="Courier New" w:cs="Courier New"/>
          <w:lang w:val="en-US"/>
        </w:rPr>
      </w:pPr>
      <w:del w:id="226" w:author="rolivida" w:date="2013-08-09T13:09:00Z">
        <w:r w:rsidRPr="00BF5FAC" w:rsidDel="00676F27">
          <w:rPr>
            <w:rFonts w:ascii="Courier New" w:hAnsi="Courier New" w:cs="Courier New"/>
            <w:lang w:val="en-US"/>
          </w:rPr>
          <w:delText>Inter-component communication</w:delText>
        </w:r>
      </w:del>
    </w:p>
    <w:p w:rsidR="009B064D" w:rsidRPr="00BF5FAC" w:rsidRDefault="009B064D" w:rsidP="00CF3BEE">
      <w:pPr>
        <w:pStyle w:val="Csakszveg"/>
        <w:rPr>
          <w:rFonts w:ascii="Courier New" w:hAnsi="Courier New" w:cs="Courier New"/>
          <w:lang w:val="en-US"/>
        </w:rPr>
      </w:pPr>
    </w:p>
    <w:p w:rsidR="009B064D" w:rsidRPr="00BF5FAC" w:rsidRDefault="00676F27" w:rsidP="00CF3BEE">
      <w:pPr>
        <w:pStyle w:val="Csakszveg"/>
        <w:rPr>
          <w:rFonts w:ascii="Courier New" w:hAnsi="Courier New" w:cs="Courier New"/>
          <w:lang w:val="en-US"/>
        </w:rPr>
      </w:pPr>
      <w:ins w:id="227" w:author="rolivida" w:date="2013-08-09T13:09:00Z">
        <w:r>
          <w:rPr>
            <w:rFonts w:ascii="Courier New" w:hAnsi="Courier New" w:cs="Courier New"/>
            <w:lang w:val="en-US"/>
          </w:rPr>
          <w:t xml:space="preserve">Finally, </w:t>
        </w:r>
        <w:proofErr w:type="spellStart"/>
        <w:r>
          <w:rPr>
            <w:rFonts w:ascii="Courier New" w:hAnsi="Courier New" w:cs="Courier New"/>
            <w:lang w:val="en-US"/>
          </w:rPr>
          <w:t>DroidLab</w:t>
        </w:r>
      </w:ins>
      <w:proofErr w:type="spellEnd"/>
      <w:del w:id="228" w:author="rolivida" w:date="2013-08-09T13:09:00Z">
        <w:r w:rsidR="009B064D" w:rsidRPr="00BF5FAC" w:rsidDel="00676F27">
          <w:rPr>
            <w:rFonts w:ascii="Courier New" w:hAnsi="Courier New" w:cs="Courier New"/>
            <w:lang w:val="en-US"/>
          </w:rPr>
          <w:delText>Our solution</w:delText>
        </w:r>
      </w:del>
      <w:r w:rsidR="009B064D" w:rsidRPr="00BF5FAC">
        <w:rPr>
          <w:rFonts w:ascii="Courier New" w:hAnsi="Courier New" w:cs="Courier New"/>
          <w:lang w:val="en-US"/>
        </w:rPr>
        <w:t xml:space="preserve"> uses intents to communicate on the device between the different components. Android permissions are defined and enforced for these intents</w:t>
      </w:r>
      <w:ins w:id="229" w:author="rolivida" w:date="2013-08-09T13:09:00Z">
        <w:r>
          <w:rPr>
            <w:rFonts w:ascii="Courier New" w:hAnsi="Courier New" w:cs="Courier New"/>
            <w:lang w:val="en-US"/>
          </w:rPr>
          <w:t>,</w:t>
        </w:r>
      </w:ins>
      <w:r w:rsidR="009B064D" w:rsidRPr="00BF5FAC">
        <w:rPr>
          <w:rFonts w:ascii="Courier New" w:hAnsi="Courier New" w:cs="Courier New"/>
          <w:lang w:val="en-US"/>
        </w:rPr>
        <w:t xml:space="preserve"> limiting senders and receivers of the intent to the trusted components of the client (framework and plugins). It is up to the user to keep his device safe, any installed Android application has to be authorized, </w:t>
      </w:r>
      <w:ins w:id="230" w:author="rolivida" w:date="2013-08-09T13:11:00Z">
        <w:r w:rsidR="00BF75EC">
          <w:rPr>
            <w:rFonts w:ascii="Courier New" w:hAnsi="Courier New" w:cs="Courier New"/>
            <w:lang w:val="en-US"/>
          </w:rPr>
          <w:t xml:space="preserve">and </w:t>
        </w:r>
      </w:ins>
      <w:r w:rsidR="009B064D" w:rsidRPr="00BF5FAC">
        <w:rPr>
          <w:rFonts w:ascii="Courier New" w:hAnsi="Courier New" w:cs="Courier New"/>
          <w:lang w:val="en-US"/>
        </w:rPr>
        <w:t xml:space="preserve">permissions </w:t>
      </w:r>
      <w:ins w:id="231" w:author="rolivida" w:date="2013-08-09T13:11:00Z">
        <w:r w:rsidR="00BF75EC">
          <w:rPr>
            <w:rFonts w:ascii="Courier New" w:hAnsi="Courier New" w:cs="Courier New"/>
            <w:lang w:val="en-US"/>
          </w:rPr>
          <w:t xml:space="preserve">have to be </w:t>
        </w:r>
      </w:ins>
      <w:r w:rsidR="009B064D" w:rsidRPr="00BF5FAC">
        <w:rPr>
          <w:rFonts w:ascii="Courier New" w:hAnsi="Courier New" w:cs="Courier New"/>
          <w:lang w:val="en-US"/>
        </w:rPr>
        <w:t>granted manually.</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w:t>
      </w:r>
      <w:proofErr w:type="spellStart"/>
      <w:r w:rsidRPr="00BF5FAC">
        <w:rPr>
          <w:rFonts w:ascii="Courier New" w:hAnsi="Courier New" w:cs="Courier New"/>
          <w:lang w:val="en-US"/>
        </w:rPr>
        <w:t>subsubsection</w:t>
      </w:r>
      <w:proofErr w:type="spellEnd"/>
      <w:r w:rsidRPr="00BF5FAC">
        <w:rPr>
          <w:rFonts w:ascii="Courier New" w:hAnsi="Courier New" w:cs="Courier New"/>
          <w:lang w:val="en-US"/>
        </w:rPr>
        <w:t>{Privacy}</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One of the main user concerns is privacy. </w:t>
      </w:r>
      <w:del w:id="232" w:author="rolivida" w:date="2013-08-09T13:13:00Z">
        <w:r w:rsidRPr="00BF5FAC" w:rsidDel="00BF75EC">
          <w:rPr>
            <w:rFonts w:ascii="Courier New" w:hAnsi="Courier New" w:cs="Courier New"/>
            <w:lang w:val="en-US"/>
          </w:rPr>
          <w:delText xml:space="preserve">Such </w:delText>
        </w:r>
      </w:del>
      <w:ins w:id="233" w:author="rolivida" w:date="2013-08-09T13:13:00Z">
        <w:r w:rsidR="00BF75EC">
          <w:rPr>
            <w:rFonts w:ascii="Courier New" w:hAnsi="Courier New" w:cs="Courier New"/>
            <w:lang w:val="en-US"/>
          </w:rPr>
          <w:t>A crowd-sourcing</w:t>
        </w:r>
      </w:ins>
      <w:del w:id="234" w:author="rolivida" w:date="2013-08-09T13:13:00Z">
        <w:r w:rsidRPr="00BF5FAC" w:rsidDel="00BF75EC">
          <w:rPr>
            <w:rFonts w:ascii="Courier New" w:hAnsi="Courier New" w:cs="Courier New"/>
            <w:lang w:val="en-US"/>
          </w:rPr>
          <w:delText>a</w:delText>
        </w:r>
      </w:del>
      <w:r w:rsidRPr="00BF5FAC">
        <w:rPr>
          <w:rFonts w:ascii="Courier New" w:hAnsi="Courier New" w:cs="Courier New"/>
          <w:lang w:val="en-US"/>
        </w:rPr>
        <w:t xml:space="preserve"> framework can be successful only if the users can be certain that the data shared through the application doesn't violate their privacy. The required level of privacy varies from person to person, and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is designed to allow different levels of privacy.</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The common basis of privacy is device anonymity. Each device generates a unique identifier and every data is associated to that identifier. </w:t>
      </w:r>
      <w:ins w:id="235" w:author="rolivida" w:date="2013-08-09T13:14:00Z">
        <w:r w:rsidR="00BF75EC">
          <w:rPr>
            <w:rFonts w:ascii="Courier New" w:hAnsi="Courier New" w:cs="Courier New"/>
            <w:lang w:val="en-US"/>
          </w:rPr>
          <w:t xml:space="preserve">The </w:t>
        </w:r>
      </w:ins>
      <w:del w:id="236" w:author="rolivida" w:date="2013-08-09T13:14:00Z">
        <w:r w:rsidRPr="00BF5FAC" w:rsidDel="00BF75EC">
          <w:rPr>
            <w:rFonts w:ascii="Courier New" w:hAnsi="Courier New" w:cs="Courier New"/>
            <w:lang w:val="en-US"/>
          </w:rPr>
          <w:delText>I</w:delText>
        </w:r>
      </w:del>
      <w:ins w:id="237" w:author="rolivida" w:date="2013-08-09T13:14:00Z">
        <w:r w:rsidR="00BF75EC">
          <w:rPr>
            <w:rFonts w:ascii="Courier New" w:hAnsi="Courier New" w:cs="Courier New"/>
            <w:lang w:val="en-US"/>
          </w:rPr>
          <w:t>i</w:t>
        </w:r>
      </w:ins>
      <w:r w:rsidRPr="00BF5FAC">
        <w:rPr>
          <w:rFonts w:ascii="Courier New" w:hAnsi="Courier New" w:cs="Courier New"/>
          <w:lang w:val="en-US"/>
        </w:rPr>
        <w:t>dentifier is independent of any other device or user identifier. That means that if a user reinstalls the application, the two installations will have different identifiers and cannot be associated. As the framework only handles the task of storing log lines generated by the applications, other privacy issues are taken in account on the plugin level. We design every plugin with user</w:t>
      </w:r>
      <w:del w:id="238" w:author="rolivida" w:date="2013-08-09T13:16:00Z">
        <w:r w:rsidRPr="00BF5FAC" w:rsidDel="005E562B">
          <w:rPr>
            <w:rFonts w:ascii="Courier New" w:hAnsi="Courier New" w:cs="Courier New"/>
            <w:lang w:val="en-US"/>
          </w:rPr>
          <w:delText>'s</w:delText>
        </w:r>
      </w:del>
      <w:r w:rsidRPr="00BF5FAC">
        <w:rPr>
          <w:rFonts w:ascii="Courier New" w:hAnsi="Courier New" w:cs="Courier New"/>
          <w:lang w:val="en-US"/>
        </w:rPr>
        <w:t xml:space="preserve"> privacy in mind. Permissions defined by the plugins are designed in a way to accommodate different privacy needs.</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Log files have to be stored on the external storage, as most current phones have limited internal storage available. These files can be read and altered by any application having permission to the SD card. To protect the sensitive information, we use a XOR symmetric key coding and sign the saved files. This guarantees integrity and privacy. Files will be uploaded through a secure channel either manually or automatically. In case of manual settings the user can review file</w:t>
      </w:r>
      <w:del w:id="239" w:author="rolivida" w:date="2013-08-09T13:20:00Z">
        <w:r w:rsidRPr="00BF5FAC" w:rsidDel="00326469">
          <w:rPr>
            <w:rFonts w:ascii="Courier New" w:hAnsi="Courier New" w:cs="Courier New"/>
            <w:lang w:val="en-US"/>
          </w:rPr>
          <w:delText>'s</w:delText>
        </w:r>
      </w:del>
      <w:r w:rsidRPr="00BF5FAC">
        <w:rPr>
          <w:rFonts w:ascii="Courier New" w:hAnsi="Courier New" w:cs="Courier New"/>
          <w:lang w:val="en-US"/>
        </w:rPr>
        <w:t xml:space="preserve"> contents before deciding to delete or upload them.</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Files uploaded to the server are stored in the user's private space. Users can access the information that will be shared by them. Three sharing options will be available to the user</w:t>
      </w:r>
      <w:ins w:id="240" w:author="rolivida" w:date="2013-08-09T13:23:00Z">
        <w:r w:rsidR="00326469">
          <w:rPr>
            <w:rFonts w:ascii="Courier New" w:hAnsi="Courier New" w:cs="Courier New"/>
            <w:lang w:val="en-US"/>
          </w:rPr>
          <w:t>.</w:t>
        </w:r>
      </w:ins>
      <w:del w:id="241" w:author="rolivida" w:date="2013-08-09T13:21:00Z">
        <w:r w:rsidRPr="00BF5FAC" w:rsidDel="00326469">
          <w:rPr>
            <w:rFonts w:ascii="Courier New" w:hAnsi="Courier New" w:cs="Courier New"/>
            <w:lang w:val="en-US"/>
          </w:rPr>
          <w:delText>,</w:delText>
        </w:r>
      </w:del>
      <w:r w:rsidRPr="00BF5FAC">
        <w:rPr>
          <w:rFonts w:ascii="Courier New" w:hAnsi="Courier New" w:cs="Courier New"/>
          <w:lang w:val="en-US"/>
        </w:rPr>
        <w:t xml:space="preserve"> </w:t>
      </w:r>
      <w:ins w:id="242" w:author="rolivida" w:date="2013-08-09T13:23:00Z">
        <w:r w:rsidR="00326469">
          <w:rPr>
            <w:rFonts w:ascii="Courier New" w:hAnsi="Courier New" w:cs="Courier New"/>
            <w:lang w:val="en-US"/>
          </w:rPr>
          <w:t>A</w:t>
        </w:r>
      </w:ins>
      <w:commentRangeStart w:id="243"/>
      <w:del w:id="244" w:author="rolivida" w:date="2013-08-09T13:23:00Z">
        <w:r w:rsidRPr="00BF5FAC" w:rsidDel="00326469">
          <w:rPr>
            <w:rFonts w:ascii="Courier New" w:hAnsi="Courier New" w:cs="Courier New"/>
            <w:lang w:val="en-US"/>
          </w:rPr>
          <w:delText>a</w:delText>
        </w:r>
      </w:del>
      <w:r w:rsidRPr="00BF5FAC">
        <w:rPr>
          <w:rFonts w:ascii="Courier New" w:hAnsi="Courier New" w:cs="Courier New"/>
          <w:lang w:val="en-US"/>
        </w:rPr>
        <w:t>lways share</w:t>
      </w:r>
      <w:commentRangeEnd w:id="243"/>
      <w:r w:rsidR="00326469">
        <w:rPr>
          <w:rStyle w:val="Jegyzethivatkozs"/>
          <w:rFonts w:asciiTheme="minorHAnsi" w:hAnsiTheme="minorHAnsi"/>
        </w:rPr>
        <w:commentReference w:id="243"/>
      </w:r>
      <w:r w:rsidRPr="00BF5FAC">
        <w:rPr>
          <w:rFonts w:ascii="Courier New" w:hAnsi="Courier New" w:cs="Courier New"/>
          <w:lang w:val="en-US"/>
        </w:rPr>
        <w:t xml:space="preserve"> will grant developers access to the files immediately, speeding up the data processing. </w:t>
      </w:r>
      <w:commentRangeStart w:id="245"/>
      <w:r w:rsidRPr="00BF5FAC">
        <w:rPr>
          <w:rFonts w:ascii="Courier New" w:hAnsi="Courier New" w:cs="Courier New"/>
          <w:lang w:val="en-US"/>
        </w:rPr>
        <w:t>Share if not removed</w:t>
      </w:r>
      <w:commentRangeEnd w:id="245"/>
      <w:r w:rsidR="00C44F55">
        <w:rPr>
          <w:rStyle w:val="Jegyzethivatkozs"/>
          <w:rFonts w:asciiTheme="minorHAnsi" w:hAnsiTheme="minorHAnsi"/>
        </w:rPr>
        <w:commentReference w:id="245"/>
      </w:r>
      <w:r w:rsidRPr="00BF5FAC">
        <w:rPr>
          <w:rFonts w:ascii="Courier New" w:hAnsi="Courier New" w:cs="Courier New"/>
          <w:lang w:val="en-US"/>
        </w:rPr>
        <w:t xml:space="preserve"> will grant developers access </w:t>
      </w:r>
      <w:ins w:id="246" w:author="rolivida" w:date="2013-08-09T13:25:00Z">
        <w:r w:rsidR="00C44F55">
          <w:rPr>
            <w:rFonts w:ascii="Courier New" w:hAnsi="Courier New" w:cs="Courier New"/>
            <w:lang w:val="en-US"/>
          </w:rPr>
          <w:t xml:space="preserve">to </w:t>
        </w:r>
      </w:ins>
      <w:r w:rsidRPr="00BF5FAC">
        <w:rPr>
          <w:rFonts w:ascii="Courier New" w:hAnsi="Courier New" w:cs="Courier New"/>
          <w:lang w:val="en-US"/>
        </w:rPr>
        <w:t>the files after a given period</w:t>
      </w:r>
      <w:ins w:id="247" w:author="rolivida" w:date="2013-08-09T13:23:00Z">
        <w:r w:rsidR="00326469">
          <w:rPr>
            <w:rFonts w:ascii="Courier New" w:hAnsi="Courier New" w:cs="Courier New"/>
            <w:lang w:val="en-US"/>
          </w:rPr>
          <w:t>,</w:t>
        </w:r>
      </w:ins>
      <w:r w:rsidRPr="00BF5FAC">
        <w:rPr>
          <w:rFonts w:ascii="Courier New" w:hAnsi="Courier New" w:cs="Courier New"/>
          <w:lang w:val="en-US"/>
        </w:rPr>
        <w:t xml:space="preserve"> if </w:t>
      </w:r>
      <w:ins w:id="248" w:author="rolivida" w:date="2013-08-09T13:23:00Z">
        <w:r w:rsidR="00326469">
          <w:rPr>
            <w:rFonts w:ascii="Courier New" w:hAnsi="Courier New" w:cs="Courier New"/>
            <w:lang w:val="en-US"/>
          </w:rPr>
          <w:t xml:space="preserve">the </w:t>
        </w:r>
      </w:ins>
      <w:r w:rsidRPr="00BF5FAC">
        <w:rPr>
          <w:rFonts w:ascii="Courier New" w:hAnsi="Courier New" w:cs="Courier New"/>
          <w:lang w:val="en-US"/>
        </w:rPr>
        <w:t>user d</w:t>
      </w:r>
      <w:ins w:id="249" w:author="rolivida" w:date="2013-08-09T13:23:00Z">
        <w:r w:rsidR="00326469">
          <w:rPr>
            <w:rFonts w:ascii="Courier New" w:hAnsi="Courier New" w:cs="Courier New"/>
            <w:lang w:val="en-US"/>
          </w:rPr>
          <w:t>idn’t</w:t>
        </w:r>
      </w:ins>
      <w:del w:id="250" w:author="rolivida" w:date="2013-08-09T13:23:00Z">
        <w:r w:rsidRPr="00BF5FAC" w:rsidDel="00326469">
          <w:rPr>
            <w:rFonts w:ascii="Courier New" w:hAnsi="Courier New" w:cs="Courier New"/>
            <w:lang w:val="en-US"/>
          </w:rPr>
          <w:delText>oesn't</w:delText>
        </w:r>
      </w:del>
      <w:r w:rsidRPr="00BF5FAC">
        <w:rPr>
          <w:rFonts w:ascii="Courier New" w:hAnsi="Courier New" w:cs="Courier New"/>
          <w:lang w:val="en-US"/>
        </w:rPr>
        <w:t xml:space="preserve"> delete the</w:t>
      </w:r>
      <w:ins w:id="251" w:author="rolivida" w:date="2013-08-09T13:23:00Z">
        <w:r w:rsidR="00326469">
          <w:rPr>
            <w:rFonts w:ascii="Courier New" w:hAnsi="Courier New" w:cs="Courier New"/>
            <w:lang w:val="en-US"/>
          </w:rPr>
          <w:t>m</w:t>
        </w:r>
      </w:ins>
      <w:del w:id="252" w:author="rolivida" w:date="2013-08-09T13:23:00Z">
        <w:r w:rsidRPr="00BF5FAC" w:rsidDel="00326469">
          <w:rPr>
            <w:rFonts w:ascii="Courier New" w:hAnsi="Courier New" w:cs="Courier New"/>
            <w:lang w:val="en-US"/>
          </w:rPr>
          <w:delText>n.</w:delText>
        </w:r>
      </w:del>
      <w:r w:rsidRPr="00BF5FAC">
        <w:rPr>
          <w:rFonts w:ascii="Courier New" w:hAnsi="Courier New" w:cs="Courier New"/>
          <w:lang w:val="en-US"/>
        </w:rPr>
        <w:t xml:space="preserve"> </w:t>
      </w:r>
      <w:proofErr w:type="gramStart"/>
      <w:ins w:id="253" w:author="rolivida" w:date="2013-08-09T13:25:00Z">
        <w:r w:rsidR="00C44F55">
          <w:rPr>
            <w:rFonts w:ascii="Courier New" w:hAnsi="Courier New" w:cs="Courier New"/>
            <w:lang w:val="en-US"/>
          </w:rPr>
          <w:t>Finally</w:t>
        </w:r>
        <w:proofErr w:type="gramEnd"/>
        <w:r w:rsidR="00C44F55">
          <w:rPr>
            <w:rFonts w:ascii="Courier New" w:hAnsi="Courier New" w:cs="Courier New"/>
            <w:lang w:val="en-US"/>
          </w:rPr>
          <w:t xml:space="preserve">, </w:t>
        </w:r>
      </w:ins>
      <w:del w:id="254" w:author="rolivida" w:date="2013-08-09T13:25:00Z">
        <w:r w:rsidRPr="00BF5FAC" w:rsidDel="00C44F55">
          <w:rPr>
            <w:rFonts w:ascii="Courier New" w:hAnsi="Courier New" w:cs="Courier New"/>
            <w:lang w:val="en-US"/>
          </w:rPr>
          <w:delText>T</w:delText>
        </w:r>
      </w:del>
      <w:ins w:id="255" w:author="rolivida" w:date="2013-08-09T13:25:00Z">
        <w:r w:rsidR="00C44F55">
          <w:rPr>
            <w:rFonts w:ascii="Courier New" w:hAnsi="Courier New" w:cs="Courier New"/>
            <w:lang w:val="en-US"/>
          </w:rPr>
          <w:t>t</w:t>
        </w:r>
      </w:ins>
      <w:r w:rsidRPr="00BF5FAC">
        <w:rPr>
          <w:rFonts w:ascii="Courier New" w:hAnsi="Courier New" w:cs="Courier New"/>
          <w:lang w:val="en-US"/>
        </w:rPr>
        <w:t>he strictest option</w:t>
      </w:r>
      <w:ins w:id="256" w:author="rolivida" w:date="2013-08-09T13:25:00Z">
        <w:r w:rsidR="00C44F55">
          <w:rPr>
            <w:rFonts w:ascii="Courier New" w:hAnsi="Courier New" w:cs="Courier New"/>
            <w:lang w:val="en-US"/>
          </w:rPr>
          <w:t>,</w:t>
        </w:r>
      </w:ins>
      <w:r w:rsidRPr="00BF5FAC">
        <w:rPr>
          <w:rFonts w:ascii="Courier New" w:hAnsi="Courier New" w:cs="Courier New"/>
          <w:lang w:val="en-US"/>
        </w:rPr>
        <w:t xml:space="preserve"> </w:t>
      </w:r>
      <w:commentRangeStart w:id="257"/>
      <w:r w:rsidRPr="00BF5FAC">
        <w:rPr>
          <w:rFonts w:ascii="Courier New" w:hAnsi="Courier New" w:cs="Courier New"/>
          <w:lang w:val="en-US"/>
        </w:rPr>
        <w:t>share when permitted</w:t>
      </w:r>
      <w:commentRangeEnd w:id="257"/>
      <w:r w:rsidR="00C44F55">
        <w:rPr>
          <w:rStyle w:val="Jegyzethivatkozs"/>
          <w:rFonts w:asciiTheme="minorHAnsi" w:hAnsiTheme="minorHAnsi"/>
        </w:rPr>
        <w:commentReference w:id="257"/>
      </w:r>
      <w:ins w:id="258" w:author="rolivida" w:date="2013-08-09T13:25:00Z">
        <w:r w:rsidR="00C44F55">
          <w:rPr>
            <w:rFonts w:ascii="Courier New" w:hAnsi="Courier New" w:cs="Courier New"/>
            <w:lang w:val="en-US"/>
          </w:rPr>
          <w:t>,</w:t>
        </w:r>
      </w:ins>
      <w:r w:rsidRPr="00BF5FAC">
        <w:rPr>
          <w:rFonts w:ascii="Courier New" w:hAnsi="Courier New" w:cs="Courier New"/>
          <w:lang w:val="en-US"/>
        </w:rPr>
        <w:t xml:space="preserve"> keeps files private </w:t>
      </w:r>
      <w:r w:rsidRPr="00BF5FAC">
        <w:rPr>
          <w:rFonts w:ascii="Courier New" w:hAnsi="Courier New" w:cs="Courier New"/>
          <w:lang w:val="en-US"/>
        </w:rPr>
        <w:lastRenderedPageBreak/>
        <w:t>until the user doesn't give explicit permission to share the files with the developer. Files can be reviewed but not altered by the user.</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w:t>
      </w:r>
      <w:proofErr w:type="spellStart"/>
      <w:r w:rsidRPr="00BF5FAC">
        <w:rPr>
          <w:rFonts w:ascii="Courier New" w:hAnsi="Courier New" w:cs="Courier New"/>
          <w:lang w:val="en-US"/>
        </w:rPr>
        <w:t>subsubsection</w:t>
      </w:r>
      <w:proofErr w:type="spellEnd"/>
      <w:r w:rsidRPr="00BF5FAC">
        <w:rPr>
          <w:rFonts w:ascii="Courier New" w:hAnsi="Courier New" w:cs="Courier New"/>
          <w:lang w:val="en-US"/>
        </w:rPr>
        <w:t>{Seamlessness</w:t>
      </w:r>
      <w:ins w:id="259" w:author="rolivida" w:date="2013-08-09T14:45:00Z">
        <w:r w:rsidR="00541BD9">
          <w:rPr>
            <w:rFonts w:ascii="Courier New" w:hAnsi="Courier New" w:cs="Courier New"/>
            <w:lang w:val="en-US"/>
          </w:rPr>
          <w:t xml:space="preserve"> and resource management</w:t>
        </w:r>
      </w:ins>
      <w:r w:rsidRPr="00BF5FAC">
        <w:rPr>
          <w:rFonts w:ascii="Courier New" w:hAnsi="Courier New" w:cs="Courier New"/>
          <w:lang w:val="en-US"/>
        </w:rPr>
        <w:t>}</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will run on user equipment, tablets and phones that have to perform well</w:t>
      </w:r>
      <w:ins w:id="260" w:author="rolivida" w:date="2013-08-09T13:42:00Z">
        <w:r w:rsidR="00316090">
          <w:rPr>
            <w:rFonts w:ascii="Courier New" w:hAnsi="Courier New" w:cs="Courier New"/>
            <w:lang w:val="en-US"/>
          </w:rPr>
          <w:t>, in a seamless manner</w:t>
        </w:r>
      </w:ins>
      <w:r w:rsidRPr="00BF5FAC">
        <w:rPr>
          <w:rFonts w:ascii="Courier New" w:hAnsi="Courier New" w:cs="Courier New"/>
          <w:lang w:val="en-US"/>
        </w:rPr>
        <w:t xml:space="preserve"> </w:t>
      </w:r>
      <w:ins w:id="261" w:author="rolivida" w:date="2013-08-09T13:42:00Z">
        <w:r w:rsidR="00316090">
          <w:rPr>
            <w:rFonts w:ascii="Courier New" w:hAnsi="Courier New" w:cs="Courier New"/>
            <w:lang w:val="en-US"/>
          </w:rPr>
          <w:t>their usual tasks</w:t>
        </w:r>
      </w:ins>
      <w:ins w:id="262" w:author="rolivida" w:date="2013-08-09T13:43:00Z">
        <w:r w:rsidR="00316090">
          <w:rPr>
            <w:rFonts w:ascii="Courier New" w:hAnsi="Courier New" w:cs="Courier New"/>
            <w:lang w:val="en-US"/>
          </w:rPr>
          <w:t>,</w:t>
        </w:r>
      </w:ins>
      <w:ins w:id="263" w:author="rolivida" w:date="2013-08-09T13:42:00Z">
        <w:r w:rsidR="00316090">
          <w:rPr>
            <w:rFonts w:ascii="Courier New" w:hAnsi="Courier New" w:cs="Courier New"/>
            <w:lang w:val="en-US"/>
          </w:rPr>
          <w:t xml:space="preserve"> </w:t>
        </w:r>
      </w:ins>
      <w:r w:rsidRPr="00BF5FAC">
        <w:rPr>
          <w:rFonts w:ascii="Courier New" w:hAnsi="Courier New" w:cs="Courier New"/>
          <w:lang w:val="en-US"/>
        </w:rPr>
        <w:t xml:space="preserve">even when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is running </w:t>
      </w:r>
      <w:ins w:id="264" w:author="rolivida" w:date="2013-08-09T13:27:00Z">
        <w:r w:rsidR="00B3287A">
          <w:rPr>
            <w:rFonts w:ascii="Courier New" w:hAnsi="Courier New" w:cs="Courier New"/>
            <w:lang w:val="en-US"/>
          </w:rPr>
          <w:t xml:space="preserve">resource-hungry </w:t>
        </w:r>
      </w:ins>
      <w:r w:rsidRPr="00BF5FAC">
        <w:rPr>
          <w:rFonts w:ascii="Courier New" w:hAnsi="Courier New" w:cs="Courier New"/>
          <w:lang w:val="en-US"/>
        </w:rPr>
        <w:t>sensing applications</w:t>
      </w:r>
      <w:ins w:id="265" w:author="rolivida" w:date="2013-08-09T13:45:00Z">
        <w:r w:rsidR="00316090">
          <w:rPr>
            <w:rFonts w:ascii="Courier New" w:hAnsi="Courier New" w:cs="Courier New"/>
            <w:lang w:val="en-US"/>
          </w:rPr>
          <w:t xml:space="preserve"> in the background</w:t>
        </w:r>
      </w:ins>
      <w:r w:rsidRPr="00BF5FAC">
        <w:rPr>
          <w:rFonts w:ascii="Courier New" w:hAnsi="Courier New" w:cs="Courier New"/>
          <w:lang w:val="en-US"/>
        </w:rPr>
        <w:t>. Moreover</w:t>
      </w:r>
      <w:ins w:id="266" w:author="rolivida" w:date="2013-08-09T13:27:00Z">
        <w:r w:rsidR="00B3287A">
          <w:rPr>
            <w:rFonts w:ascii="Courier New" w:hAnsi="Courier New" w:cs="Courier New"/>
            <w:lang w:val="en-US"/>
          </w:rPr>
          <w:t>,</w:t>
        </w:r>
      </w:ins>
      <w:r w:rsidRPr="00BF5FAC">
        <w:rPr>
          <w:rFonts w:ascii="Courier New" w:hAnsi="Courier New" w:cs="Courier New"/>
          <w:lang w:val="en-US"/>
        </w:rPr>
        <w:t xml:space="preserve"> these devices are mostly mobile, with limited or costly network access</w:t>
      </w:r>
      <w:ins w:id="267" w:author="rolivida" w:date="2013-08-09T13:50:00Z">
        <w:r w:rsidR="00064265">
          <w:rPr>
            <w:rFonts w:ascii="Courier New" w:hAnsi="Courier New" w:cs="Courier New"/>
            <w:lang w:val="en-US"/>
          </w:rPr>
          <w:t>.</w:t>
        </w:r>
      </w:ins>
      <w:ins w:id="268" w:author="rolivida" w:date="2013-08-09T13:41:00Z">
        <w:r w:rsidR="00316090">
          <w:rPr>
            <w:rFonts w:ascii="Courier New" w:hAnsi="Courier New" w:cs="Courier New"/>
            <w:lang w:val="en-US"/>
          </w:rPr>
          <w:t xml:space="preserve"> </w:t>
        </w:r>
      </w:ins>
      <w:ins w:id="269" w:author="rolivida" w:date="2013-08-09T13:51:00Z">
        <w:r w:rsidR="00064265">
          <w:rPr>
            <w:rFonts w:ascii="Courier New" w:hAnsi="Courier New" w:cs="Courier New"/>
            <w:lang w:val="en-US"/>
          </w:rPr>
          <w:t xml:space="preserve">Thus, </w:t>
        </w:r>
      </w:ins>
      <w:ins w:id="270" w:author="rolivida" w:date="2013-08-09T13:41:00Z">
        <w:r w:rsidR="00316090">
          <w:rPr>
            <w:rFonts w:ascii="Courier New" w:hAnsi="Courier New" w:cs="Courier New"/>
            <w:lang w:val="en-US"/>
          </w:rPr>
          <w:t xml:space="preserve">all these aspects </w:t>
        </w:r>
      </w:ins>
      <w:ins w:id="271" w:author="rolivida" w:date="2013-08-09T13:49:00Z">
        <w:r w:rsidR="00064265">
          <w:rPr>
            <w:rFonts w:ascii="Courier New" w:hAnsi="Courier New" w:cs="Courier New"/>
            <w:lang w:val="en-US"/>
          </w:rPr>
          <w:t>(</w:t>
        </w:r>
      </w:ins>
      <w:ins w:id="272" w:author="rolivida" w:date="2013-08-09T13:50:00Z">
        <w:r w:rsidR="00064265">
          <w:rPr>
            <w:rFonts w:ascii="Courier New" w:hAnsi="Courier New" w:cs="Courier New"/>
            <w:lang w:val="en-US"/>
          </w:rPr>
          <w:t xml:space="preserve">limited </w:t>
        </w:r>
      </w:ins>
      <w:ins w:id="273" w:author="rolivida" w:date="2013-08-09T13:49:00Z">
        <w:r w:rsidR="00064265">
          <w:rPr>
            <w:rFonts w:ascii="Courier New" w:hAnsi="Courier New" w:cs="Courier New"/>
            <w:lang w:val="en-US"/>
          </w:rPr>
          <w:t>battery, CPU and communication resources</w:t>
        </w:r>
      </w:ins>
      <w:ins w:id="274" w:author="rolivida" w:date="2013-08-09T13:50:00Z">
        <w:r w:rsidR="00064265">
          <w:rPr>
            <w:rFonts w:ascii="Courier New" w:hAnsi="Courier New" w:cs="Courier New"/>
            <w:lang w:val="en-US"/>
          </w:rPr>
          <w:t xml:space="preserve"> vs. seamless and efficient operation)</w:t>
        </w:r>
      </w:ins>
      <w:ins w:id="275" w:author="rolivida" w:date="2013-08-09T13:49:00Z">
        <w:r w:rsidR="00064265">
          <w:rPr>
            <w:rFonts w:ascii="Courier New" w:hAnsi="Courier New" w:cs="Courier New"/>
            <w:lang w:val="en-US"/>
          </w:rPr>
          <w:t xml:space="preserve"> </w:t>
        </w:r>
      </w:ins>
      <w:ins w:id="276" w:author="rolivida" w:date="2013-08-09T13:41:00Z">
        <w:r w:rsidR="00316090">
          <w:rPr>
            <w:rFonts w:ascii="Courier New" w:hAnsi="Courier New" w:cs="Courier New"/>
            <w:lang w:val="en-US"/>
          </w:rPr>
          <w:t xml:space="preserve">have to be taken into account when designing the framework. </w:t>
        </w:r>
      </w:ins>
      <w:del w:id="277" w:author="rolivida" w:date="2013-08-09T13:41:00Z">
        <w:r w:rsidRPr="00BF5FAC" w:rsidDel="00316090">
          <w:rPr>
            <w:rFonts w:ascii="Courier New" w:hAnsi="Courier New" w:cs="Courier New"/>
            <w:lang w:val="en-US"/>
          </w:rPr>
          <w:delText>.</w:delText>
        </w:r>
      </w:del>
    </w:p>
    <w:p w:rsidR="009B064D" w:rsidRPr="00BF5FAC" w:rsidRDefault="009B064D" w:rsidP="00CF3BEE">
      <w:pPr>
        <w:pStyle w:val="Csakszveg"/>
        <w:rPr>
          <w:rFonts w:ascii="Courier New" w:hAnsi="Courier New" w:cs="Courier New"/>
          <w:lang w:val="en-US"/>
        </w:rPr>
      </w:pPr>
    </w:p>
    <w:p w:rsidR="009B064D" w:rsidRPr="00BF5FAC" w:rsidDel="00316090" w:rsidRDefault="009B064D" w:rsidP="00CF3BEE">
      <w:pPr>
        <w:pStyle w:val="Csakszveg"/>
        <w:rPr>
          <w:del w:id="278" w:author="rolivida" w:date="2013-08-09T13:45:00Z"/>
          <w:rFonts w:ascii="Courier New" w:hAnsi="Courier New" w:cs="Courier New"/>
          <w:lang w:val="en-US"/>
        </w:rPr>
      </w:pPr>
      <w:del w:id="279" w:author="rolivida" w:date="2013-08-09T13:45:00Z">
        <w:r w:rsidRPr="00BF5FAC" w:rsidDel="00316090">
          <w:rPr>
            <w:rFonts w:ascii="Courier New" w:hAnsi="Courier New" w:cs="Courier New"/>
            <w:lang w:val="en-US"/>
          </w:rPr>
          <w:delText>Battery life</w:delText>
        </w:r>
      </w:del>
    </w:p>
    <w:p w:rsidR="009B064D" w:rsidRPr="00BF5FAC" w:rsidDel="00316090" w:rsidRDefault="009B064D" w:rsidP="00CF3BEE">
      <w:pPr>
        <w:pStyle w:val="Csakszveg"/>
        <w:rPr>
          <w:del w:id="280" w:author="rolivida" w:date="2013-08-09T13:45:00Z"/>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Our preliminary experiments show that the framework in itself doesn't influence battery life. We created three passive monitoring applications: a battery meter, a CPU utilization capturer</w:t>
      </w:r>
      <w:ins w:id="281" w:author="rolivida" w:date="2013-08-09T13:45:00Z">
        <w:r w:rsidR="00316090">
          <w:rPr>
            <w:rFonts w:ascii="Courier New" w:hAnsi="Courier New" w:cs="Courier New"/>
            <w:lang w:val="en-US"/>
          </w:rPr>
          <w:t>,</w:t>
        </w:r>
      </w:ins>
      <w:r w:rsidRPr="00BF5FAC">
        <w:rPr>
          <w:rFonts w:ascii="Courier New" w:hAnsi="Courier New" w:cs="Courier New"/>
          <w:lang w:val="en-US"/>
        </w:rPr>
        <w:t xml:space="preserve"> and a running application capture</w:t>
      </w:r>
      <w:ins w:id="282" w:author="rolivida" w:date="2013-08-09T13:46:00Z">
        <w:r w:rsidR="00316090">
          <w:rPr>
            <w:rFonts w:ascii="Courier New" w:hAnsi="Courier New" w:cs="Courier New"/>
            <w:lang w:val="en-US"/>
          </w:rPr>
          <w:t>r</w:t>
        </w:r>
      </w:ins>
      <w:r w:rsidRPr="00BF5FAC">
        <w:rPr>
          <w:rFonts w:ascii="Courier New" w:hAnsi="Courier New" w:cs="Courier New"/>
          <w:lang w:val="en-US"/>
        </w:rPr>
        <w:t xml:space="preserve">, </w:t>
      </w:r>
      <w:ins w:id="283" w:author="rolivida" w:date="2013-08-09T13:46:00Z">
        <w:r w:rsidR="00316090">
          <w:rPr>
            <w:rFonts w:ascii="Courier New" w:hAnsi="Courier New" w:cs="Courier New"/>
            <w:lang w:val="en-US"/>
          </w:rPr>
          <w:t>all</w:t>
        </w:r>
      </w:ins>
      <w:del w:id="284" w:author="rolivida" w:date="2013-08-09T13:46:00Z">
        <w:r w:rsidRPr="00BF5FAC" w:rsidDel="00316090">
          <w:rPr>
            <w:rFonts w:ascii="Courier New" w:hAnsi="Courier New" w:cs="Courier New"/>
            <w:lang w:val="en-US"/>
          </w:rPr>
          <w:delText>both</w:delText>
        </w:r>
      </w:del>
      <w:r w:rsidRPr="00BF5FAC">
        <w:rPr>
          <w:rFonts w:ascii="Courier New" w:hAnsi="Courier New" w:cs="Courier New"/>
          <w:lang w:val="en-US"/>
        </w:rPr>
        <w:t xml:space="preserve"> scheduled to run each second. Running these application</w:t>
      </w:r>
      <w:ins w:id="285" w:author="rolivida" w:date="2013-08-09T13:46:00Z">
        <w:r w:rsidR="00316090">
          <w:rPr>
            <w:rFonts w:ascii="Courier New" w:hAnsi="Courier New" w:cs="Courier New"/>
            <w:lang w:val="en-US"/>
          </w:rPr>
          <w:t>s</w:t>
        </w:r>
      </w:ins>
      <w:r w:rsidRPr="00BF5FAC">
        <w:rPr>
          <w:rFonts w:ascii="Courier New" w:hAnsi="Courier New" w:cs="Courier New"/>
          <w:lang w:val="en-US"/>
        </w:rPr>
        <w:t xml:space="preserve"> didn't increase the battery usage considerably, battery lifetime was not compromised.</w:t>
      </w:r>
    </w:p>
    <w:p w:rsidR="009B064D" w:rsidRPr="00BF5FAC" w:rsidRDefault="009B064D" w:rsidP="00CF3BEE">
      <w:pPr>
        <w:pStyle w:val="Csakszveg"/>
        <w:rPr>
          <w:rFonts w:ascii="Courier New" w:hAnsi="Courier New" w:cs="Courier New"/>
          <w:lang w:val="en-US"/>
        </w:rPr>
      </w:pPr>
    </w:p>
    <w:p w:rsidR="009B064D" w:rsidRPr="00BF5FAC" w:rsidRDefault="00064265" w:rsidP="00CF3BEE">
      <w:pPr>
        <w:pStyle w:val="Csakszveg"/>
        <w:rPr>
          <w:rFonts w:ascii="Courier New" w:hAnsi="Courier New" w:cs="Courier New"/>
          <w:lang w:val="en-US"/>
        </w:rPr>
      </w:pPr>
      <w:ins w:id="286" w:author="rolivida" w:date="2013-08-09T13:51:00Z">
        <w:r>
          <w:rPr>
            <w:rFonts w:ascii="Courier New" w:hAnsi="Courier New" w:cs="Courier New"/>
            <w:lang w:val="en-US"/>
          </w:rPr>
          <w:t xml:space="preserve">On the other hand, </w:t>
        </w:r>
      </w:ins>
      <w:del w:id="287" w:author="rolivida" w:date="2013-08-09T13:51:00Z">
        <w:r w:rsidR="009B064D" w:rsidRPr="00BF5FAC" w:rsidDel="00064265">
          <w:rPr>
            <w:rFonts w:ascii="Courier New" w:hAnsi="Courier New" w:cs="Courier New"/>
            <w:lang w:val="en-US"/>
          </w:rPr>
          <w:delText>A</w:delText>
        </w:r>
      </w:del>
      <w:ins w:id="288" w:author="rolivida" w:date="2013-08-09T13:51:00Z">
        <w:r>
          <w:rPr>
            <w:rFonts w:ascii="Courier New" w:hAnsi="Courier New" w:cs="Courier New"/>
            <w:lang w:val="en-US"/>
          </w:rPr>
          <w:t>a</w:t>
        </w:r>
      </w:ins>
      <w:r w:rsidR="009B064D" w:rsidRPr="00BF5FAC">
        <w:rPr>
          <w:rFonts w:ascii="Courier New" w:hAnsi="Courier New" w:cs="Courier New"/>
          <w:lang w:val="en-US"/>
        </w:rPr>
        <w:t xml:space="preserve">ctive sensing like </w:t>
      </w:r>
      <w:ins w:id="289" w:author="rolivida" w:date="2013-08-09T13:52:00Z">
        <w:r>
          <w:rPr>
            <w:rFonts w:ascii="Courier New" w:hAnsi="Courier New" w:cs="Courier New"/>
            <w:lang w:val="en-US"/>
          </w:rPr>
          <w:t xml:space="preserve">the use of the </w:t>
        </w:r>
      </w:ins>
      <w:r w:rsidR="009B064D" w:rsidRPr="00BF5FAC">
        <w:rPr>
          <w:rFonts w:ascii="Courier New" w:hAnsi="Courier New" w:cs="Courier New"/>
          <w:lang w:val="en-US"/>
        </w:rPr>
        <w:t>gyroscope,</w:t>
      </w:r>
      <w:ins w:id="290" w:author="rolivida" w:date="2013-08-09T13:52:00Z">
        <w:r>
          <w:rPr>
            <w:rFonts w:ascii="Courier New" w:hAnsi="Courier New" w:cs="Courier New"/>
            <w:lang w:val="en-US"/>
          </w:rPr>
          <w:t xml:space="preserve"> the</w:t>
        </w:r>
      </w:ins>
      <w:r w:rsidR="009B064D" w:rsidRPr="00BF5FAC">
        <w:rPr>
          <w:rFonts w:ascii="Courier New" w:hAnsi="Courier New" w:cs="Courier New"/>
          <w:lang w:val="en-US"/>
        </w:rPr>
        <w:t xml:space="preserve"> accelerometer, </w:t>
      </w:r>
      <w:proofErr w:type="spellStart"/>
      <w:r w:rsidR="009B064D" w:rsidRPr="00BF5FAC">
        <w:rPr>
          <w:rFonts w:ascii="Courier New" w:hAnsi="Courier New" w:cs="Courier New"/>
          <w:lang w:val="en-US"/>
        </w:rPr>
        <w:t>WiFi</w:t>
      </w:r>
      <w:proofErr w:type="spellEnd"/>
      <w:r w:rsidR="009B064D" w:rsidRPr="00BF5FAC">
        <w:rPr>
          <w:rFonts w:ascii="Courier New" w:hAnsi="Courier New" w:cs="Courier New"/>
          <w:lang w:val="en-US"/>
        </w:rPr>
        <w:t xml:space="preserve"> or Bluetooth discovery, </w:t>
      </w:r>
      <w:ins w:id="291" w:author="rolivida" w:date="2013-08-09T13:51:00Z">
        <w:r>
          <w:rPr>
            <w:rFonts w:ascii="Courier New" w:hAnsi="Courier New" w:cs="Courier New"/>
            <w:lang w:val="en-US"/>
          </w:rPr>
          <w:t xml:space="preserve">or </w:t>
        </w:r>
      </w:ins>
      <w:r w:rsidR="009B064D" w:rsidRPr="00BF5FAC">
        <w:rPr>
          <w:rFonts w:ascii="Courier New" w:hAnsi="Courier New" w:cs="Courier New"/>
          <w:lang w:val="en-US"/>
        </w:rPr>
        <w:t xml:space="preserve">active </w:t>
      </w:r>
      <w:proofErr w:type="spellStart"/>
      <w:r w:rsidR="009B064D" w:rsidRPr="00BF5FAC">
        <w:rPr>
          <w:rFonts w:ascii="Courier New" w:hAnsi="Courier New" w:cs="Courier New"/>
          <w:lang w:val="en-US"/>
        </w:rPr>
        <w:t>bandwith</w:t>
      </w:r>
      <w:proofErr w:type="spellEnd"/>
      <w:r w:rsidR="009B064D" w:rsidRPr="00BF5FAC">
        <w:rPr>
          <w:rFonts w:ascii="Courier New" w:hAnsi="Courier New" w:cs="Courier New"/>
          <w:lang w:val="en-US"/>
        </w:rPr>
        <w:t xml:space="preserve"> measurements will naturally consume more battery. Plugins can be optimized to reduce power consumption. To prevent the framework from draining the battery, thresholds can be set by the user, when to disable battery intensive tasks, and when to stop the framework altogether.</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Another battery intensive task is the </w:t>
      </w:r>
      <w:ins w:id="292" w:author="rolivida" w:date="2013-08-09T13:55:00Z">
        <w:r w:rsidR="00064265">
          <w:rPr>
            <w:rFonts w:ascii="Courier New" w:hAnsi="Courier New" w:cs="Courier New"/>
            <w:lang w:val="en-US"/>
          </w:rPr>
          <w:t xml:space="preserve">periodic </w:t>
        </w:r>
      </w:ins>
      <w:r w:rsidRPr="00BF5FAC">
        <w:rPr>
          <w:rFonts w:ascii="Courier New" w:hAnsi="Courier New" w:cs="Courier New"/>
          <w:lang w:val="en-US"/>
        </w:rPr>
        <w:t xml:space="preserve">upload of the </w:t>
      </w:r>
      <w:del w:id="293" w:author="rolivida" w:date="2013-08-09T13:55:00Z">
        <w:r w:rsidRPr="00BF5FAC" w:rsidDel="00064265">
          <w:rPr>
            <w:rFonts w:ascii="Courier New" w:hAnsi="Courier New" w:cs="Courier New"/>
            <w:lang w:val="en-US"/>
          </w:rPr>
          <w:delText xml:space="preserve">periodic </w:delText>
        </w:r>
      </w:del>
      <w:r w:rsidRPr="00BF5FAC">
        <w:rPr>
          <w:rFonts w:ascii="Courier New" w:hAnsi="Courier New" w:cs="Courier New"/>
          <w:lang w:val="en-US"/>
        </w:rPr>
        <w:t xml:space="preserve">collected sensing data. As this </w:t>
      </w:r>
      <w:ins w:id="294" w:author="rolivida" w:date="2013-08-09T13:56:00Z">
        <w:r w:rsidR="00064265">
          <w:rPr>
            <w:rFonts w:ascii="Courier New" w:hAnsi="Courier New" w:cs="Courier New"/>
            <w:lang w:val="en-US"/>
          </w:rPr>
          <w:t xml:space="preserve">usually </w:t>
        </w:r>
      </w:ins>
      <w:r w:rsidRPr="00BF5FAC">
        <w:rPr>
          <w:rFonts w:ascii="Courier New" w:hAnsi="Courier New" w:cs="Courier New"/>
          <w:lang w:val="en-US"/>
        </w:rPr>
        <w:t xml:space="preserve">is not a time sensitive task, the framework takes in consideration the user's network preference, and </w:t>
      </w:r>
      <w:ins w:id="295" w:author="rolivida" w:date="2013-08-09T14:15:00Z">
        <w:r w:rsidR="00A72F79">
          <w:rPr>
            <w:rFonts w:ascii="Courier New" w:hAnsi="Courier New" w:cs="Courier New"/>
            <w:lang w:val="en-US"/>
          </w:rPr>
          <w:t xml:space="preserve">also his indications on </w:t>
        </w:r>
      </w:ins>
      <w:r w:rsidRPr="00BF5FAC">
        <w:rPr>
          <w:rFonts w:ascii="Courier New" w:hAnsi="Courier New" w:cs="Courier New"/>
          <w:lang w:val="en-US"/>
        </w:rPr>
        <w:t xml:space="preserve">the </w:t>
      </w:r>
      <w:ins w:id="296" w:author="rolivida" w:date="2013-08-09T14:16:00Z">
        <w:r w:rsidR="00A72F79">
          <w:rPr>
            <w:rFonts w:ascii="Courier New" w:hAnsi="Courier New" w:cs="Courier New"/>
            <w:lang w:val="en-US"/>
          </w:rPr>
          <w:t xml:space="preserve">minimum </w:t>
        </w:r>
      </w:ins>
      <w:del w:id="297" w:author="rolivida" w:date="2013-08-09T14:16:00Z">
        <w:r w:rsidRPr="00BF5FAC" w:rsidDel="00A72F79">
          <w:rPr>
            <w:rFonts w:ascii="Courier New" w:hAnsi="Courier New" w:cs="Courier New"/>
            <w:lang w:val="en-US"/>
          </w:rPr>
          <w:delText xml:space="preserve">user can indicate at what </w:delText>
        </w:r>
      </w:del>
      <w:r w:rsidRPr="00BF5FAC">
        <w:rPr>
          <w:rFonts w:ascii="Courier New" w:hAnsi="Courier New" w:cs="Courier New"/>
          <w:lang w:val="en-US"/>
        </w:rPr>
        <w:t>battery level</w:t>
      </w:r>
      <w:ins w:id="298" w:author="rolivida" w:date="2013-08-09T14:16:00Z">
        <w:r w:rsidR="00A72F79">
          <w:rPr>
            <w:rFonts w:ascii="Courier New" w:hAnsi="Courier New" w:cs="Courier New"/>
            <w:lang w:val="en-US"/>
          </w:rPr>
          <w:t xml:space="preserve"> at which</w:t>
        </w:r>
      </w:ins>
      <w:r w:rsidRPr="00BF5FAC">
        <w:rPr>
          <w:rFonts w:ascii="Courier New" w:hAnsi="Courier New" w:cs="Courier New"/>
          <w:lang w:val="en-US"/>
        </w:rPr>
        <w:t xml:space="preserve"> </w:t>
      </w:r>
      <w:del w:id="299" w:author="rolivida" w:date="2013-08-09T13:56:00Z">
        <w:r w:rsidRPr="00BF5FAC" w:rsidDel="00064265">
          <w:rPr>
            <w:rFonts w:ascii="Courier New" w:hAnsi="Courier New" w:cs="Courier New"/>
            <w:lang w:val="en-US"/>
          </w:rPr>
          <w:delText xml:space="preserve">and charging state </w:delText>
        </w:r>
      </w:del>
      <w:r w:rsidRPr="00BF5FAC">
        <w:rPr>
          <w:rFonts w:ascii="Courier New" w:hAnsi="Courier New" w:cs="Courier New"/>
          <w:lang w:val="en-US"/>
        </w:rPr>
        <w:t xml:space="preserve">the framework should upload </w:t>
      </w:r>
      <w:ins w:id="300" w:author="rolivida" w:date="2013-08-09T14:17:00Z">
        <w:r w:rsidR="00A72F79">
          <w:rPr>
            <w:rFonts w:ascii="Courier New" w:hAnsi="Courier New" w:cs="Courier New"/>
            <w:lang w:val="en-US"/>
          </w:rPr>
          <w:t xml:space="preserve">the </w:t>
        </w:r>
      </w:ins>
      <w:r w:rsidRPr="00BF5FAC">
        <w:rPr>
          <w:rFonts w:ascii="Courier New" w:hAnsi="Courier New" w:cs="Courier New"/>
          <w:lang w:val="en-US"/>
        </w:rPr>
        <w:t>gathered data.</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del w:id="301" w:author="rolivida" w:date="2013-08-09T14:18:00Z">
        <w:r w:rsidRPr="00BF5FAC" w:rsidDel="00A72F79">
          <w:rPr>
            <w:rFonts w:ascii="Courier New" w:hAnsi="Courier New" w:cs="Courier New"/>
            <w:lang w:val="en-US"/>
          </w:rPr>
          <w:delText>Performance</w:delText>
        </w:r>
      </w:del>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Current Android distributions don't support </w:t>
      </w:r>
      <w:del w:id="302" w:author="rolivida" w:date="2013-08-09T14:18:00Z">
        <w:r w:rsidRPr="00BF5FAC" w:rsidDel="00A72F79">
          <w:rPr>
            <w:rFonts w:ascii="Courier New" w:hAnsi="Courier New" w:cs="Courier New"/>
            <w:lang w:val="en-US"/>
          </w:rPr>
          <w:delText xml:space="preserve">Android </w:delText>
        </w:r>
      </w:del>
      <w:r w:rsidRPr="00BF5FAC">
        <w:rPr>
          <w:rFonts w:ascii="Courier New" w:hAnsi="Courier New" w:cs="Courier New"/>
          <w:lang w:val="en-US"/>
        </w:rPr>
        <w:t xml:space="preserve">application level CPU limits and quotas, so our options were limited in terms of processor usage management. As </w:t>
      </w:r>
      <w:ins w:id="303" w:author="rolivida" w:date="2013-08-09T14:19:00Z">
        <w:r w:rsidR="00A72F79">
          <w:rPr>
            <w:rFonts w:ascii="Courier New" w:hAnsi="Courier New" w:cs="Courier New"/>
            <w:lang w:val="en-US"/>
          </w:rPr>
          <w:t xml:space="preserve">the </w:t>
        </w:r>
      </w:ins>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application source code is checked to prevent starting new threads, the lifecycle of the application is managed by the framework. We are measuring the runtime of each application method call and flagging applications that take too long to return. However</w:t>
      </w:r>
      <w:ins w:id="304" w:author="rolivida" w:date="2013-08-09T14:19:00Z">
        <w:r w:rsidR="00A72F79">
          <w:rPr>
            <w:rFonts w:ascii="Courier New" w:hAnsi="Courier New" w:cs="Courier New"/>
            <w:lang w:val="en-US"/>
          </w:rPr>
          <w:t>,</w:t>
        </w:r>
      </w:ins>
      <w:r w:rsidRPr="00BF5FAC">
        <w:rPr>
          <w:rFonts w:ascii="Courier New" w:hAnsi="Courier New" w:cs="Courier New"/>
          <w:lang w:val="en-US"/>
        </w:rPr>
        <w:t xml:space="preserve"> plugin methods initiated by the applications are asynchronous, hence we do not measure CPU load resulting from a plugin call directly. An estimation of the CPU usage of CPU intensive plugin method calls will be incorporated in the quotas defined by the plugins.</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Our application design guidelines suggest a timer or event based operation, with small tasks that aim to filter sensor data or change the state of the application.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was not intended to be a distributed mobile computation platform.</w:t>
      </w:r>
    </w:p>
    <w:p w:rsidR="009B064D" w:rsidRPr="00BF5FAC" w:rsidDel="007C6E67" w:rsidRDefault="009B064D" w:rsidP="00CF3BEE">
      <w:pPr>
        <w:pStyle w:val="Csakszveg"/>
        <w:rPr>
          <w:del w:id="305" w:author="rolivida" w:date="2013-08-09T14:29:00Z"/>
          <w:rFonts w:ascii="Courier New" w:hAnsi="Courier New" w:cs="Courier New"/>
          <w:lang w:val="en-US"/>
        </w:rPr>
      </w:pPr>
    </w:p>
    <w:p w:rsidR="009B064D" w:rsidRPr="00BF5FAC" w:rsidDel="007C6E67" w:rsidRDefault="009B064D" w:rsidP="00CF3BEE">
      <w:pPr>
        <w:pStyle w:val="Csakszveg"/>
        <w:rPr>
          <w:del w:id="306" w:author="rolivida" w:date="2013-08-09T14:29:00Z"/>
          <w:rFonts w:ascii="Courier New" w:hAnsi="Courier New" w:cs="Courier New"/>
          <w:lang w:val="en-US"/>
        </w:rPr>
      </w:pPr>
      <w:del w:id="307" w:author="rolivida" w:date="2013-08-09T14:29:00Z">
        <w:r w:rsidRPr="00BF5FAC" w:rsidDel="007C6E67">
          <w:rPr>
            <w:rFonts w:ascii="Courier New" w:hAnsi="Courier New" w:cs="Courier New"/>
            <w:lang w:val="en-US"/>
          </w:rPr>
          <w:delText>Storage space</w:delText>
        </w:r>
      </w:del>
    </w:p>
    <w:p w:rsidR="009B064D" w:rsidRPr="00BF5FAC" w:rsidRDefault="009B064D" w:rsidP="00CF3BEE">
      <w:pPr>
        <w:pStyle w:val="Csakszveg"/>
        <w:rPr>
          <w:rFonts w:ascii="Courier New" w:hAnsi="Courier New" w:cs="Courier New"/>
          <w:lang w:val="en-US"/>
        </w:rPr>
      </w:pPr>
    </w:p>
    <w:p w:rsidR="009B064D" w:rsidRPr="00BF5FAC" w:rsidRDefault="00541BD9" w:rsidP="00CF3BEE">
      <w:pPr>
        <w:pStyle w:val="Csakszveg"/>
        <w:rPr>
          <w:rFonts w:ascii="Courier New" w:hAnsi="Courier New" w:cs="Courier New"/>
          <w:lang w:val="en-US"/>
        </w:rPr>
      </w:pPr>
      <w:ins w:id="308" w:author="rolivida" w:date="2013-08-09T14:46:00Z">
        <w:r>
          <w:rPr>
            <w:rFonts w:ascii="Courier New" w:hAnsi="Courier New" w:cs="Courier New"/>
            <w:lang w:val="en-US"/>
          </w:rPr>
          <w:t xml:space="preserve">Finally, </w:t>
        </w:r>
      </w:ins>
      <w:del w:id="309" w:author="rolivida" w:date="2013-08-09T14:46:00Z">
        <w:r w:rsidR="009B064D" w:rsidRPr="00BF5FAC" w:rsidDel="00541BD9">
          <w:rPr>
            <w:rFonts w:ascii="Courier New" w:hAnsi="Courier New" w:cs="Courier New"/>
            <w:lang w:val="en-US"/>
          </w:rPr>
          <w:delText>T</w:delText>
        </w:r>
      </w:del>
      <w:ins w:id="310" w:author="rolivida" w:date="2013-08-09T14:46:00Z">
        <w:r>
          <w:rPr>
            <w:rFonts w:ascii="Courier New" w:hAnsi="Courier New" w:cs="Courier New"/>
            <w:lang w:val="en-US"/>
          </w:rPr>
          <w:t>t</w:t>
        </w:r>
      </w:ins>
      <w:r w:rsidR="009B064D" w:rsidRPr="00BF5FAC">
        <w:rPr>
          <w:rFonts w:ascii="Courier New" w:hAnsi="Courier New" w:cs="Courier New"/>
          <w:lang w:val="en-US"/>
        </w:rPr>
        <w:t xml:space="preserve">he Android platform distinguishes between internal </w:t>
      </w:r>
      <w:del w:id="311" w:author="rolivida" w:date="2013-08-09T14:30:00Z">
        <w:r w:rsidR="009B064D" w:rsidRPr="00BF5FAC" w:rsidDel="007C6E67">
          <w:rPr>
            <w:rFonts w:ascii="Courier New" w:hAnsi="Courier New" w:cs="Courier New"/>
            <w:lang w:val="en-US"/>
          </w:rPr>
          <w:delText xml:space="preserve">storage </w:delText>
        </w:r>
      </w:del>
      <w:r w:rsidR="009B064D" w:rsidRPr="00BF5FAC">
        <w:rPr>
          <w:rFonts w:ascii="Courier New" w:hAnsi="Courier New" w:cs="Courier New"/>
          <w:lang w:val="en-US"/>
        </w:rPr>
        <w:t>and external storage. Internal storage is private to the Android application</w:t>
      </w:r>
      <w:ins w:id="312" w:author="rolivida" w:date="2013-08-09T14:30:00Z">
        <w:r w:rsidR="007C6E67">
          <w:rPr>
            <w:rFonts w:ascii="Courier New" w:hAnsi="Courier New" w:cs="Courier New"/>
            <w:lang w:val="en-US"/>
          </w:rPr>
          <w:t>;</w:t>
        </w:r>
      </w:ins>
      <w:r w:rsidR="009B064D" w:rsidRPr="00BF5FAC">
        <w:rPr>
          <w:rFonts w:ascii="Courier New" w:hAnsi="Courier New" w:cs="Courier New"/>
          <w:lang w:val="en-US"/>
        </w:rPr>
        <w:t xml:space="preserve"> using it for downloaded </w:t>
      </w:r>
      <w:proofErr w:type="spellStart"/>
      <w:r w:rsidR="009B064D" w:rsidRPr="00BF5FAC">
        <w:rPr>
          <w:rFonts w:ascii="Courier New" w:hAnsi="Courier New" w:cs="Courier New"/>
          <w:lang w:val="en-US"/>
        </w:rPr>
        <w:t>DroidLab</w:t>
      </w:r>
      <w:proofErr w:type="spellEnd"/>
      <w:r w:rsidR="009B064D" w:rsidRPr="00BF5FAC">
        <w:rPr>
          <w:rFonts w:ascii="Courier New" w:hAnsi="Courier New" w:cs="Courier New"/>
          <w:lang w:val="en-US"/>
        </w:rPr>
        <w:t xml:space="preserve"> applications adds another layer of </w:t>
      </w:r>
      <w:r w:rsidR="009B064D" w:rsidRPr="00BF5FAC">
        <w:rPr>
          <w:rFonts w:ascii="Courier New" w:hAnsi="Courier New" w:cs="Courier New"/>
          <w:lang w:val="en-US"/>
        </w:rPr>
        <w:lastRenderedPageBreak/>
        <w:t>security. Available storage capacity varies widely from device to device</w:t>
      </w:r>
      <w:ins w:id="313" w:author="rolivida" w:date="2013-08-09T14:46:00Z">
        <w:r>
          <w:rPr>
            <w:rFonts w:ascii="Courier New" w:hAnsi="Courier New" w:cs="Courier New"/>
            <w:lang w:val="en-US"/>
          </w:rPr>
          <w:t xml:space="preserve">, </w:t>
        </w:r>
        <w:proofErr w:type="spellStart"/>
        <w:r>
          <w:rPr>
            <w:rFonts w:ascii="Courier New" w:hAnsi="Courier New" w:cs="Courier New"/>
            <w:lang w:val="en-US"/>
          </w:rPr>
          <w:t>thr</w:t>
        </w:r>
      </w:ins>
      <w:proofErr w:type="spellEnd"/>
      <w:del w:id="314" w:author="rolivida" w:date="2013-08-09T14:46:00Z">
        <w:r w:rsidR="009B064D" w:rsidRPr="00BF5FAC" w:rsidDel="00541BD9">
          <w:rPr>
            <w:rFonts w:ascii="Courier New" w:hAnsi="Courier New" w:cs="Courier New"/>
            <w:lang w:val="en-US"/>
          </w:rPr>
          <w:delText>. The</w:delText>
        </w:r>
      </w:del>
      <w:r w:rsidR="009B064D" w:rsidRPr="00BF5FAC">
        <w:rPr>
          <w:rFonts w:ascii="Courier New" w:hAnsi="Courier New" w:cs="Courier New"/>
          <w:lang w:val="en-US"/>
        </w:rPr>
        <w:t xml:space="preserve"> usual bottleneck </w:t>
      </w:r>
      <w:ins w:id="315" w:author="rolivida" w:date="2013-08-09T14:47:00Z">
        <w:r>
          <w:rPr>
            <w:rFonts w:ascii="Courier New" w:hAnsi="Courier New" w:cs="Courier New"/>
            <w:lang w:val="en-US"/>
          </w:rPr>
          <w:t>being the</w:t>
        </w:r>
      </w:ins>
      <w:del w:id="316" w:author="rolivida" w:date="2013-08-09T14:46:00Z">
        <w:r w:rsidR="009B064D" w:rsidRPr="00BF5FAC" w:rsidDel="00541BD9">
          <w:rPr>
            <w:rFonts w:ascii="Courier New" w:hAnsi="Courier New" w:cs="Courier New"/>
            <w:lang w:val="en-US"/>
          </w:rPr>
          <w:delText>is</w:delText>
        </w:r>
      </w:del>
      <w:r w:rsidR="009B064D" w:rsidRPr="00BF5FAC">
        <w:rPr>
          <w:rFonts w:ascii="Courier New" w:hAnsi="Courier New" w:cs="Courier New"/>
          <w:lang w:val="en-US"/>
        </w:rPr>
        <w:t xml:space="preserve"> internal storage. Our internal storage needs are way more modest than </w:t>
      </w:r>
      <w:ins w:id="317" w:author="rolivida" w:date="2013-08-09T14:47:00Z">
        <w:r>
          <w:rPr>
            <w:rFonts w:ascii="Courier New" w:hAnsi="Courier New" w:cs="Courier New"/>
            <w:lang w:val="en-US"/>
          </w:rPr>
          <w:t xml:space="preserve">those of </w:t>
        </w:r>
      </w:ins>
      <w:r w:rsidR="009B064D" w:rsidRPr="00BF5FAC">
        <w:rPr>
          <w:rFonts w:ascii="Courier New" w:hAnsi="Courier New" w:cs="Courier New"/>
          <w:lang w:val="en-US"/>
        </w:rPr>
        <w:t>most Android applications. However</w:t>
      </w:r>
      <w:ins w:id="318" w:author="rolivida" w:date="2013-08-09T14:31:00Z">
        <w:r w:rsidR="007C6E67">
          <w:rPr>
            <w:rFonts w:ascii="Courier New" w:hAnsi="Courier New" w:cs="Courier New"/>
            <w:lang w:val="en-US"/>
          </w:rPr>
          <w:t>,</w:t>
        </w:r>
      </w:ins>
      <w:r w:rsidR="009B064D" w:rsidRPr="00BF5FAC">
        <w:rPr>
          <w:rFonts w:ascii="Courier New" w:hAnsi="Courier New" w:cs="Courier New"/>
          <w:lang w:val="en-US"/>
        </w:rPr>
        <w:t xml:space="preserve"> caching application logs before uploading them may result in the overuse of external storage.</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w:t>
      </w:r>
      <w:proofErr w:type="spellStart"/>
      <w:r w:rsidRPr="00BF5FAC">
        <w:rPr>
          <w:rFonts w:ascii="Courier New" w:hAnsi="Courier New" w:cs="Courier New"/>
          <w:lang w:val="en-US"/>
        </w:rPr>
        <w:t>subsubsection</w:t>
      </w:r>
      <w:proofErr w:type="spellEnd"/>
      <w:r w:rsidRPr="00BF5FAC">
        <w:rPr>
          <w:rFonts w:ascii="Courier New" w:hAnsi="Courier New" w:cs="Courier New"/>
          <w:lang w:val="en-US"/>
        </w:rPr>
        <w:t>{Incentive</w:t>
      </w:r>
      <w:ins w:id="319" w:author="rolivida" w:date="2013-08-09T14:47:00Z">
        <w:r w:rsidR="00541BD9">
          <w:rPr>
            <w:rFonts w:ascii="Courier New" w:hAnsi="Courier New" w:cs="Courier New"/>
            <w:lang w:val="en-US"/>
          </w:rPr>
          <w:t>s</w:t>
        </w:r>
      </w:ins>
      <w:r w:rsidRPr="00BF5FAC">
        <w:rPr>
          <w:rFonts w:ascii="Courier New" w:hAnsi="Courier New" w:cs="Courier New"/>
          <w:lang w:val="en-US"/>
        </w:rPr>
        <w:t>}</w:t>
      </w:r>
    </w:p>
    <w:p w:rsidR="009B064D" w:rsidRPr="00BF5FAC" w:rsidRDefault="009B064D" w:rsidP="00CF3BEE">
      <w:pPr>
        <w:pStyle w:val="Csakszveg"/>
        <w:rPr>
          <w:rFonts w:ascii="Courier New" w:hAnsi="Courier New" w:cs="Courier New"/>
          <w:lang w:val="en-US"/>
        </w:rPr>
      </w:pPr>
    </w:p>
    <w:p w:rsidR="009B064D" w:rsidRPr="00BF5FAC" w:rsidDel="001330F3" w:rsidRDefault="00541BD9" w:rsidP="00CF3BEE">
      <w:pPr>
        <w:pStyle w:val="Csakszveg"/>
        <w:rPr>
          <w:del w:id="320" w:author="rolivida" w:date="2013-08-09T15:01:00Z"/>
          <w:rFonts w:ascii="Courier New" w:hAnsi="Courier New" w:cs="Courier New"/>
          <w:lang w:val="en-US"/>
        </w:rPr>
      </w:pPr>
      <w:ins w:id="321" w:author="rolivida" w:date="2013-08-09T14:48:00Z">
        <w:r>
          <w:rPr>
            <w:rFonts w:ascii="Courier New" w:hAnsi="Courier New" w:cs="Courier New"/>
            <w:lang w:val="en-US"/>
          </w:rPr>
          <w:t>Many</w:t>
        </w:r>
      </w:ins>
      <w:del w:id="322" w:author="rolivida" w:date="2013-08-09T14:48:00Z">
        <w:r w:rsidR="009B064D" w:rsidRPr="00BF5FAC" w:rsidDel="00541BD9">
          <w:rPr>
            <w:rFonts w:ascii="Courier New" w:hAnsi="Courier New" w:cs="Courier New"/>
            <w:lang w:val="en-US"/>
          </w:rPr>
          <w:delText>Successful</w:delText>
        </w:r>
      </w:del>
      <w:r w:rsidR="009B064D" w:rsidRPr="00BF5FAC">
        <w:rPr>
          <w:rFonts w:ascii="Courier New" w:hAnsi="Courier New" w:cs="Courier New"/>
          <w:lang w:val="en-US"/>
        </w:rPr>
        <w:t xml:space="preserve"> crowd sourced applications provide value</w:t>
      </w:r>
      <w:ins w:id="323" w:author="rolivida" w:date="2013-08-09T14:48:00Z">
        <w:r>
          <w:rPr>
            <w:rFonts w:ascii="Courier New" w:hAnsi="Courier New" w:cs="Courier New"/>
            <w:lang w:val="en-US"/>
          </w:rPr>
          <w:t>-added</w:t>
        </w:r>
      </w:ins>
      <w:del w:id="324" w:author="rolivida" w:date="2013-08-09T14:48:00Z">
        <w:r w:rsidR="009B064D" w:rsidRPr="00BF5FAC" w:rsidDel="00541BD9">
          <w:rPr>
            <w:rFonts w:ascii="Courier New" w:hAnsi="Courier New" w:cs="Courier New"/>
            <w:lang w:val="en-US"/>
          </w:rPr>
          <w:delText>d</w:delText>
        </w:r>
      </w:del>
      <w:r w:rsidR="009B064D" w:rsidRPr="00BF5FAC">
        <w:rPr>
          <w:rFonts w:ascii="Courier New" w:hAnsi="Courier New" w:cs="Courier New"/>
          <w:lang w:val="en-US"/>
        </w:rPr>
        <w:t xml:space="preserve"> services to the users in return for their collaboration. </w:t>
      </w:r>
      <w:commentRangeStart w:id="325"/>
      <w:del w:id="326" w:author="rolivida" w:date="2013-08-09T14:56:00Z">
        <w:r w:rsidR="009B064D" w:rsidRPr="00BF5FAC" w:rsidDel="00304D88">
          <w:rPr>
            <w:rFonts w:ascii="Courier New" w:hAnsi="Courier New" w:cs="Courier New"/>
            <w:lang w:val="en-US"/>
          </w:rPr>
          <w:delText xml:space="preserve">Frameworks like DroidLab cannot provide such </w:delText>
        </w:r>
      </w:del>
      <w:del w:id="327" w:author="rolivida" w:date="2013-08-09T14:50:00Z">
        <w:r w:rsidR="009B064D" w:rsidRPr="00BF5FAC" w:rsidDel="00304D88">
          <w:rPr>
            <w:rFonts w:ascii="Courier New" w:hAnsi="Courier New" w:cs="Courier New"/>
            <w:lang w:val="en-US"/>
          </w:rPr>
          <w:delText>value to the users</w:delText>
        </w:r>
      </w:del>
      <w:del w:id="328" w:author="rolivida" w:date="2013-08-09T14:56:00Z">
        <w:r w:rsidR="009B064D" w:rsidRPr="00BF5FAC" w:rsidDel="00304D88">
          <w:rPr>
            <w:rFonts w:ascii="Courier New" w:hAnsi="Courier New" w:cs="Courier New"/>
            <w:lang w:val="en-US"/>
          </w:rPr>
          <w:delText xml:space="preserve"> due to the diverse usage of the captured data. While a service using basic sensing (open WiFi map, broadband coverage map, DTN messaging service) could be provided, </w:delText>
        </w:r>
      </w:del>
      <w:commentRangeEnd w:id="325"/>
      <w:r w:rsidR="00304D88">
        <w:rPr>
          <w:rStyle w:val="Jegyzethivatkozs"/>
          <w:rFonts w:asciiTheme="minorHAnsi" w:hAnsiTheme="minorHAnsi"/>
        </w:rPr>
        <w:commentReference w:id="325"/>
      </w:r>
      <w:commentRangeStart w:id="329"/>
      <w:del w:id="330" w:author="rolivida" w:date="2013-08-09T14:56:00Z">
        <w:r w:rsidR="009B064D" w:rsidRPr="00BF5FAC" w:rsidDel="00304D88">
          <w:rPr>
            <w:rFonts w:ascii="Courier New" w:hAnsi="Courier New" w:cs="Courier New"/>
            <w:lang w:val="en-US"/>
          </w:rPr>
          <w:delText>our aim is different</w:delText>
        </w:r>
        <w:commentRangeEnd w:id="329"/>
        <w:r w:rsidR="00304D88" w:rsidDel="00304D88">
          <w:rPr>
            <w:rStyle w:val="Jegyzethivatkozs"/>
            <w:rFonts w:asciiTheme="minorHAnsi" w:hAnsiTheme="minorHAnsi"/>
          </w:rPr>
          <w:commentReference w:id="329"/>
        </w:r>
        <w:r w:rsidR="009B064D" w:rsidRPr="00BF5FAC" w:rsidDel="00304D88">
          <w:rPr>
            <w:rFonts w:ascii="Courier New" w:hAnsi="Courier New" w:cs="Courier New"/>
            <w:lang w:val="en-US"/>
          </w:rPr>
          <w:delText xml:space="preserve">. </w:delText>
        </w:r>
      </w:del>
      <w:r w:rsidR="009B064D" w:rsidRPr="00BF5FAC">
        <w:rPr>
          <w:rFonts w:ascii="Courier New" w:hAnsi="Courier New" w:cs="Courier New"/>
          <w:lang w:val="en-US"/>
        </w:rPr>
        <w:t xml:space="preserve">Another approach </w:t>
      </w:r>
      <w:ins w:id="331" w:author="rolivida" w:date="2013-08-09T15:00:00Z">
        <w:r w:rsidR="001330F3">
          <w:rPr>
            <w:rFonts w:ascii="Courier New" w:hAnsi="Courier New" w:cs="Courier New"/>
            <w:lang w:val="en-US"/>
          </w:rPr>
          <w:t xml:space="preserve">is </w:t>
        </w:r>
      </w:ins>
      <w:del w:id="332" w:author="rolivida" w:date="2013-08-09T15:00:00Z">
        <w:r w:rsidR="009B064D" w:rsidRPr="00BF5FAC" w:rsidDel="001330F3">
          <w:rPr>
            <w:rFonts w:ascii="Courier New" w:hAnsi="Courier New" w:cs="Courier New"/>
            <w:lang w:val="en-US"/>
          </w:rPr>
          <w:delText xml:space="preserve">taken by proposed crowd sourcing frameworks is </w:delText>
        </w:r>
      </w:del>
      <w:r w:rsidR="009B064D" w:rsidRPr="00BF5FAC">
        <w:rPr>
          <w:rFonts w:ascii="Courier New" w:hAnsi="Courier New" w:cs="Courier New"/>
          <w:lang w:val="en-US"/>
        </w:rPr>
        <w:t xml:space="preserve">the introduction of micro-payment systems to incentivize users in participating. A micropayment system in an automated sensing scenario opens up </w:t>
      </w:r>
      <w:ins w:id="333" w:author="rolivida" w:date="2013-08-09T14:58:00Z">
        <w:r w:rsidR="00304D88">
          <w:rPr>
            <w:rFonts w:ascii="Courier New" w:hAnsi="Courier New" w:cs="Courier New"/>
            <w:lang w:val="en-US"/>
          </w:rPr>
          <w:t xml:space="preserve">however </w:t>
        </w:r>
      </w:ins>
      <w:r w:rsidR="009B064D" w:rsidRPr="00BF5FAC">
        <w:rPr>
          <w:rFonts w:ascii="Courier New" w:hAnsi="Courier New" w:cs="Courier New"/>
          <w:lang w:val="en-US"/>
        </w:rPr>
        <w:t>many issues. As opposed to easy to evaluate tasks</w:t>
      </w:r>
      <w:ins w:id="334" w:author="rolivida" w:date="2013-08-09T14:53:00Z">
        <w:r w:rsidR="00304D88">
          <w:rPr>
            <w:rFonts w:ascii="Courier New" w:hAnsi="Courier New" w:cs="Courier New"/>
            <w:lang w:val="en-US"/>
          </w:rPr>
          <w:t>,</w:t>
        </w:r>
      </w:ins>
      <w:r w:rsidR="009B064D" w:rsidRPr="00BF5FAC">
        <w:rPr>
          <w:rFonts w:ascii="Courier New" w:hAnsi="Courier New" w:cs="Courier New"/>
          <w:lang w:val="en-US"/>
        </w:rPr>
        <w:t xml:space="preserve"> like answering a question or taking a picture at a given location, it is hard to put a price tag on a periodic or event based sensing task. A monetary reward would also attract cheaters.</w:t>
      </w:r>
      <w:ins w:id="335" w:author="rolivida" w:date="2013-08-09T15:01:00Z">
        <w:r w:rsidR="001330F3" w:rsidRPr="00BF5FAC" w:rsidDel="001330F3">
          <w:rPr>
            <w:rFonts w:ascii="Courier New" w:hAnsi="Courier New" w:cs="Courier New"/>
            <w:lang w:val="en-US"/>
          </w:rPr>
          <w:t xml:space="preserve"> </w:t>
        </w:r>
      </w:ins>
    </w:p>
    <w:p w:rsidR="009B064D" w:rsidRPr="00BF5FAC" w:rsidDel="001330F3" w:rsidRDefault="009B064D" w:rsidP="00CF3BEE">
      <w:pPr>
        <w:pStyle w:val="Csakszveg"/>
        <w:rPr>
          <w:del w:id="336" w:author="rolivida" w:date="2013-08-09T15:01:00Z"/>
          <w:rFonts w:ascii="Courier New" w:hAnsi="Courier New" w:cs="Courier New"/>
          <w:lang w:val="en-US"/>
        </w:rPr>
      </w:pPr>
    </w:p>
    <w:p w:rsidR="009B064D" w:rsidRPr="00BF5FAC" w:rsidDel="001330F3" w:rsidRDefault="009B064D" w:rsidP="001330F3">
      <w:pPr>
        <w:pStyle w:val="Csakszveg"/>
        <w:rPr>
          <w:del w:id="337" w:author="rolivida" w:date="2013-08-09T15:04:00Z"/>
          <w:rFonts w:ascii="Courier New" w:hAnsi="Courier New" w:cs="Courier New"/>
          <w:lang w:val="en-US"/>
        </w:rPr>
      </w:pPr>
      <w:commentRangeStart w:id="338"/>
      <w:r w:rsidRPr="00BF5FAC">
        <w:rPr>
          <w:rFonts w:ascii="Courier New" w:hAnsi="Courier New" w:cs="Courier New"/>
          <w:lang w:val="en-US"/>
        </w:rPr>
        <w:t>We</w:t>
      </w:r>
      <w:commentRangeEnd w:id="338"/>
      <w:r w:rsidR="001330F3">
        <w:rPr>
          <w:rStyle w:val="Jegyzethivatkozs"/>
          <w:rFonts w:asciiTheme="minorHAnsi" w:hAnsiTheme="minorHAnsi"/>
        </w:rPr>
        <w:commentReference w:id="338"/>
      </w:r>
      <w:r w:rsidRPr="00BF5FAC">
        <w:rPr>
          <w:rFonts w:ascii="Courier New" w:hAnsi="Courier New" w:cs="Courier New"/>
          <w:lang w:val="en-US"/>
        </w:rPr>
        <w:t xml:space="preserve"> believe </w:t>
      </w:r>
      <w:ins w:id="339" w:author="rolivida" w:date="2013-08-09T15:00:00Z">
        <w:r w:rsidR="001330F3">
          <w:rPr>
            <w:rFonts w:ascii="Courier New" w:hAnsi="Courier New" w:cs="Courier New"/>
            <w:lang w:val="en-US"/>
          </w:rPr>
          <w:t xml:space="preserve">thus </w:t>
        </w:r>
      </w:ins>
      <w:r w:rsidRPr="00BF5FAC">
        <w:rPr>
          <w:rFonts w:ascii="Courier New" w:hAnsi="Courier New" w:cs="Courier New"/>
          <w:lang w:val="en-US"/>
        </w:rPr>
        <w:t xml:space="preserve">that other extrinsic motivators </w:t>
      </w:r>
      <w:ins w:id="340" w:author="rolivida" w:date="2013-08-09T15:01:00Z">
        <w:r w:rsidR="001330F3">
          <w:rPr>
            <w:rFonts w:ascii="Courier New" w:hAnsi="Courier New" w:cs="Courier New"/>
            <w:lang w:val="en-US"/>
          </w:rPr>
          <w:t>should</w:t>
        </w:r>
      </w:ins>
      <w:del w:id="341" w:author="rolivida" w:date="2013-08-09T15:01:00Z">
        <w:r w:rsidRPr="00BF5FAC" w:rsidDel="001330F3">
          <w:rPr>
            <w:rFonts w:ascii="Courier New" w:hAnsi="Courier New" w:cs="Courier New"/>
            <w:lang w:val="en-US"/>
          </w:rPr>
          <w:delText>can</w:delText>
        </w:r>
      </w:del>
      <w:r w:rsidRPr="00BF5FAC">
        <w:rPr>
          <w:rFonts w:ascii="Courier New" w:hAnsi="Courier New" w:cs="Courier New"/>
          <w:lang w:val="en-US"/>
        </w:rPr>
        <w:t xml:space="preserve"> be used to increase public involvement. We propose a </w:t>
      </w:r>
      <w:proofErr w:type="spellStart"/>
      <w:r w:rsidRPr="00BF5FAC">
        <w:rPr>
          <w:rFonts w:ascii="Courier New" w:hAnsi="Courier New" w:cs="Courier New"/>
          <w:lang w:val="en-US"/>
        </w:rPr>
        <w:t>gamified</w:t>
      </w:r>
      <w:proofErr w:type="spellEnd"/>
      <w:r w:rsidRPr="00BF5FAC">
        <w:rPr>
          <w:rFonts w:ascii="Courier New" w:hAnsi="Courier New" w:cs="Courier New"/>
          <w:lang w:val="en-US"/>
        </w:rPr>
        <w:t xml:space="preserve"> approach. </w:t>
      </w:r>
      <w:del w:id="342" w:author="rolivida" w:date="2013-08-09T15:04:00Z">
        <w:r w:rsidRPr="00BF5FAC" w:rsidDel="001330F3">
          <w:rPr>
            <w:rFonts w:ascii="Courier New" w:hAnsi="Courier New" w:cs="Courier New"/>
            <w:lang w:val="en-US"/>
          </w:rPr>
          <w:delText>By introducing game elements in the configuration and running of the application it would be more appealing to the target group.</w:delText>
        </w:r>
      </w:del>
    </w:p>
    <w:p w:rsidR="009B064D" w:rsidRPr="00BF5FAC" w:rsidDel="001330F3" w:rsidRDefault="009B064D" w:rsidP="009F6E70">
      <w:pPr>
        <w:pStyle w:val="Csakszveg"/>
        <w:rPr>
          <w:del w:id="343" w:author="rolivida" w:date="2013-08-09T15:04:00Z"/>
          <w:rFonts w:ascii="Courier New" w:hAnsi="Courier New" w:cs="Courier New"/>
          <w:lang w:val="en-US"/>
        </w:rPr>
      </w:pPr>
      <w:del w:id="344" w:author="rolivida" w:date="2013-08-09T15:04:00Z">
        <w:r w:rsidRPr="00BF5FAC" w:rsidDel="001330F3">
          <w:rPr>
            <w:rFonts w:ascii="Courier New" w:hAnsi="Courier New" w:cs="Courier New"/>
            <w:lang w:val="en-US"/>
          </w:rPr>
          <w:cr/>
        </w:r>
      </w:del>
    </w:p>
    <w:p w:rsidR="009B064D" w:rsidRPr="00BF5FAC" w:rsidDel="001330F3" w:rsidRDefault="009B064D" w:rsidP="001330F3">
      <w:pPr>
        <w:pStyle w:val="Csakszveg"/>
        <w:rPr>
          <w:del w:id="345" w:author="rolivida" w:date="2013-08-09T15:04:00Z"/>
          <w:rFonts w:ascii="Courier New" w:hAnsi="Courier New" w:cs="Courier New"/>
          <w:lang w:val="en-US"/>
        </w:rPr>
        <w:pPrChange w:id="346" w:author="rolivida" w:date="2013-08-09T15:04:00Z">
          <w:pPr>
            <w:pStyle w:val="Csakszveg"/>
          </w:pPr>
        </w:pPrChange>
      </w:pPr>
      <w:del w:id="347" w:author="rolivida" w:date="2013-08-09T15:04:00Z">
        <w:r w:rsidRPr="00BF5FAC" w:rsidDel="001330F3">
          <w:rPr>
            <w:rFonts w:ascii="Courier New" w:hAnsi="Courier New" w:cs="Courier New"/>
            <w:lang w:val="en-US"/>
          </w:rPr>
          <w:delText>Goal</w:delText>
        </w:r>
        <w:r w:rsidRPr="00BF5FAC" w:rsidDel="001330F3">
          <w:rPr>
            <w:rFonts w:ascii="Courier New" w:hAnsi="Courier New" w:cs="Courier New"/>
            <w:lang w:val="en-US"/>
          </w:rPr>
          <w:cr/>
        </w:r>
      </w:del>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The framework in itself is just a delivery system for applications. Our goal is to be able to run more applications on more devices, and to be able to target specific user groups. This requires that users install more </w:t>
      </w:r>
      <w:proofErr w:type="spellStart"/>
      <w:r w:rsidRPr="00BF5FAC">
        <w:rPr>
          <w:rFonts w:ascii="Courier New" w:hAnsi="Courier New" w:cs="Courier New"/>
          <w:lang w:val="en-US"/>
        </w:rPr>
        <w:t>plugins</w:t>
      </w:r>
      <w:proofErr w:type="gramStart"/>
      <w:ins w:id="348" w:author="rolivida" w:date="2013-08-09T15:07:00Z">
        <w:r w:rsidR="0081112C">
          <w:rPr>
            <w:rFonts w:ascii="Courier New" w:hAnsi="Courier New" w:cs="Courier New"/>
            <w:lang w:val="en-US"/>
          </w:rPr>
          <w:t>,</w:t>
        </w:r>
      </w:ins>
      <w:proofErr w:type="gramEnd"/>
      <w:del w:id="349" w:author="rolivida" w:date="2013-08-09T15:07:00Z">
        <w:r w:rsidRPr="00BF5FAC" w:rsidDel="0081112C">
          <w:rPr>
            <w:rFonts w:ascii="Courier New" w:hAnsi="Courier New" w:cs="Courier New"/>
            <w:lang w:val="en-US"/>
          </w:rPr>
          <w:delText xml:space="preserve"> and </w:delText>
        </w:r>
      </w:del>
      <w:r w:rsidRPr="00BF5FAC">
        <w:rPr>
          <w:rFonts w:ascii="Courier New" w:hAnsi="Courier New" w:cs="Courier New"/>
          <w:lang w:val="en-US"/>
        </w:rPr>
        <w:t>give</w:t>
      </w:r>
      <w:proofErr w:type="spellEnd"/>
      <w:r w:rsidRPr="00BF5FAC">
        <w:rPr>
          <w:rFonts w:ascii="Courier New" w:hAnsi="Courier New" w:cs="Courier New"/>
          <w:lang w:val="en-US"/>
        </w:rPr>
        <w:t xml:space="preserve"> more permissions and higher quotas. </w:t>
      </w:r>
      <w:ins w:id="350" w:author="rolivida" w:date="2013-08-09T15:08:00Z">
        <w:r w:rsidR="0081112C">
          <w:rPr>
            <w:rFonts w:ascii="Courier New" w:hAnsi="Courier New" w:cs="Courier New"/>
            <w:lang w:val="en-US"/>
          </w:rPr>
          <w:t>Moreover, they</w:t>
        </w:r>
      </w:ins>
      <w:del w:id="351" w:author="rolivida" w:date="2013-08-09T15:08:00Z">
        <w:r w:rsidRPr="00BF5FAC" w:rsidDel="0081112C">
          <w:rPr>
            <w:rFonts w:ascii="Courier New" w:hAnsi="Courier New" w:cs="Courier New"/>
            <w:lang w:val="en-US"/>
          </w:rPr>
          <w:delText>And user</w:delText>
        </w:r>
      </w:del>
      <w:r w:rsidRPr="00BF5FAC">
        <w:rPr>
          <w:rFonts w:ascii="Courier New" w:hAnsi="Courier New" w:cs="Courier New"/>
          <w:lang w:val="en-US"/>
        </w:rPr>
        <w:t xml:space="preserve"> should provide detailed user profiles </w:t>
      </w:r>
      <w:ins w:id="352" w:author="rolivida" w:date="2013-08-09T15:08:00Z">
        <w:r w:rsidR="0081112C">
          <w:rPr>
            <w:rFonts w:ascii="Courier New" w:hAnsi="Courier New" w:cs="Courier New"/>
            <w:lang w:val="en-US"/>
          </w:rPr>
          <w:t>about</w:t>
        </w:r>
      </w:ins>
      <w:del w:id="353" w:author="rolivida" w:date="2013-08-09T15:08:00Z">
        <w:r w:rsidRPr="00BF5FAC" w:rsidDel="0081112C">
          <w:rPr>
            <w:rFonts w:ascii="Courier New" w:hAnsi="Courier New" w:cs="Courier New"/>
            <w:lang w:val="en-US"/>
          </w:rPr>
          <w:delText>of</w:delText>
        </w:r>
      </w:del>
      <w:r w:rsidRPr="00BF5FAC">
        <w:rPr>
          <w:rFonts w:ascii="Courier New" w:hAnsi="Courier New" w:cs="Courier New"/>
          <w:lang w:val="en-US"/>
        </w:rPr>
        <w:t xml:space="preserve"> themselves.</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On the other hand each application benefits from different user behaviors. A pothole detecting application needs car users. Drivers using roads that are not yet part of the database are more valuable than users taking the same path every day. For an application that maps open</w:t>
      </w:r>
      <w:del w:id="354" w:author="rolivida" w:date="2013-08-09T15:09:00Z">
        <w:r w:rsidRPr="00BF5FAC" w:rsidDel="0081112C">
          <w:rPr>
            <w:rFonts w:ascii="Courier New" w:hAnsi="Courier New" w:cs="Courier New"/>
            <w:lang w:val="en-US"/>
          </w:rPr>
          <w:delText>ed</w:delText>
        </w:r>
      </w:del>
      <w:r w:rsidRPr="00BF5FAC">
        <w:rPr>
          <w:rFonts w:ascii="Courier New" w:hAnsi="Courier New" w:cs="Courier New"/>
          <w:lang w:val="en-US"/>
        </w:rPr>
        <w:t xml:space="preserve"> </w:t>
      </w:r>
      <w:proofErr w:type="spellStart"/>
      <w:r w:rsidRPr="00BF5FAC">
        <w:rPr>
          <w:rFonts w:ascii="Courier New" w:hAnsi="Courier New" w:cs="Courier New"/>
          <w:lang w:val="en-US"/>
        </w:rPr>
        <w:t>WiFi</w:t>
      </w:r>
      <w:proofErr w:type="spellEnd"/>
      <w:r w:rsidRPr="00BF5FAC">
        <w:rPr>
          <w:rFonts w:ascii="Courier New" w:hAnsi="Courier New" w:cs="Courier New"/>
          <w:lang w:val="en-US"/>
        </w:rPr>
        <w:t xml:space="preserve"> networks, people not switching on their </w:t>
      </w:r>
      <w:proofErr w:type="spellStart"/>
      <w:r w:rsidRPr="00BF5FAC">
        <w:rPr>
          <w:rFonts w:ascii="Courier New" w:hAnsi="Courier New" w:cs="Courier New"/>
          <w:lang w:val="en-US"/>
        </w:rPr>
        <w:t>WiFi</w:t>
      </w:r>
      <w:proofErr w:type="spellEnd"/>
      <w:r w:rsidRPr="00BF5FAC">
        <w:rPr>
          <w:rFonts w:ascii="Courier New" w:hAnsi="Courier New" w:cs="Courier New"/>
          <w:lang w:val="en-US"/>
        </w:rPr>
        <w:t xml:space="preserve"> connection, or devices used only at home are useless.</w:t>
      </w:r>
    </w:p>
    <w:p w:rsidR="009B064D" w:rsidRPr="00BF5FAC" w:rsidDel="00721A87"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We plan on implementing a system that has both a unified reward system and an application level reward system. The </w:t>
      </w:r>
      <w:proofErr w:type="spellStart"/>
      <w:r w:rsidRPr="00BF5FAC">
        <w:rPr>
          <w:rFonts w:ascii="Courier New" w:hAnsi="Courier New" w:cs="Courier New"/>
          <w:lang w:val="en-US"/>
        </w:rPr>
        <w:t>gamified</w:t>
      </w:r>
      <w:proofErr w:type="spellEnd"/>
      <w:r w:rsidRPr="00BF5FAC">
        <w:rPr>
          <w:rFonts w:ascii="Courier New" w:hAnsi="Courier New" w:cs="Courier New"/>
          <w:lang w:val="en-US"/>
        </w:rPr>
        <w:t xml:space="preserve"> system will be composed of points, leaderboards and badges. Points will be awarded for quotas that the applications spend. As developers have limited quota available, applications will be optimized to use fewer resources. So a quota spent by the application should be useful for the developer. For the users to increase the spent quota they have to make their setup desirable to the applications, meaning more plugins, permissions and higher quota limits. </w:t>
      </w:r>
      <w:proofErr w:type="spellStart"/>
      <w:r w:rsidRPr="00BF5FAC">
        <w:rPr>
          <w:rFonts w:ascii="Courier New" w:hAnsi="Courier New" w:cs="Courier New"/>
          <w:lang w:val="en-US"/>
        </w:rPr>
        <w:t>Leaderboars</w:t>
      </w:r>
      <w:proofErr w:type="spellEnd"/>
      <w:r w:rsidRPr="00BF5FAC">
        <w:rPr>
          <w:rFonts w:ascii="Courier New" w:hAnsi="Courier New" w:cs="Courier New"/>
          <w:lang w:val="en-US"/>
        </w:rPr>
        <w:t xml:space="preserve"> will be based on the points awarded to the users. With the increase of the user count, we will create different leaderboards for different time windows, and social leaderboards allowing users to compare themselves to their peers.</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Badges will be the parts where the application developers can task and reward their users. Applications have the possibility to define badges that will be part of the system. Specifications of the task that has to </w:t>
      </w:r>
      <w:r w:rsidRPr="00BF5FAC">
        <w:rPr>
          <w:rFonts w:ascii="Courier New" w:hAnsi="Courier New" w:cs="Courier New"/>
          <w:lang w:val="en-US"/>
        </w:rPr>
        <w:lastRenderedPageBreak/>
        <w:t>be accomplished to earn the badge can be secret or known to the user. In the lat</w:t>
      </w:r>
      <w:ins w:id="355" w:author="rolivida" w:date="2013-08-09T15:12:00Z">
        <w:r w:rsidR="00721A87">
          <w:rPr>
            <w:rFonts w:ascii="Courier New" w:hAnsi="Courier New" w:cs="Courier New"/>
            <w:lang w:val="en-US"/>
          </w:rPr>
          <w:t>t</w:t>
        </w:r>
      </w:ins>
      <w:r w:rsidRPr="00BF5FAC">
        <w:rPr>
          <w:rFonts w:ascii="Courier New" w:hAnsi="Courier New" w:cs="Courier New"/>
          <w:lang w:val="en-US"/>
        </w:rPr>
        <w:t>er case, the framework will present the user with the description of the task. The application will be responsible for checking w</w:t>
      </w:r>
      <w:ins w:id="356" w:author="rolivida" w:date="2013-08-09T15:12:00Z">
        <w:r w:rsidR="00721A87">
          <w:rPr>
            <w:rFonts w:ascii="Courier New" w:hAnsi="Courier New" w:cs="Courier New"/>
            <w:lang w:val="en-US"/>
          </w:rPr>
          <w:t>hether</w:t>
        </w:r>
      </w:ins>
      <w:del w:id="357" w:author="rolivida" w:date="2013-08-09T15:12:00Z">
        <w:r w:rsidRPr="00BF5FAC" w:rsidDel="00721A87">
          <w:rPr>
            <w:rFonts w:ascii="Courier New" w:hAnsi="Courier New" w:cs="Courier New"/>
            <w:lang w:val="en-US"/>
          </w:rPr>
          <w:delText>eather</w:delText>
        </w:r>
      </w:del>
      <w:r w:rsidRPr="00BF5FAC">
        <w:rPr>
          <w:rFonts w:ascii="Courier New" w:hAnsi="Courier New" w:cs="Courier New"/>
          <w:lang w:val="en-US"/>
        </w:rPr>
        <w:t xml:space="preserve"> the requirements have been fulfilled</w:t>
      </w:r>
      <w:ins w:id="358" w:author="rolivida" w:date="2013-08-09T15:13:00Z">
        <w:r w:rsidR="00721A87">
          <w:rPr>
            <w:rFonts w:ascii="Courier New" w:hAnsi="Courier New" w:cs="Courier New"/>
            <w:lang w:val="en-US"/>
          </w:rPr>
          <w:t xml:space="preserve"> or not</w:t>
        </w:r>
      </w:ins>
      <w:r w:rsidRPr="00BF5FAC">
        <w:rPr>
          <w:rFonts w:ascii="Courier New" w:hAnsi="Courier New" w:cs="Courier New"/>
          <w:lang w:val="en-US"/>
        </w:rPr>
        <w:t>. The framework will also define badges</w:t>
      </w:r>
      <w:ins w:id="359" w:author="rolivida" w:date="2013-08-09T15:13:00Z">
        <w:r w:rsidR="00721A87">
          <w:rPr>
            <w:rFonts w:ascii="Courier New" w:hAnsi="Courier New" w:cs="Courier New"/>
            <w:lang w:val="en-US"/>
          </w:rPr>
          <w:t xml:space="preserve">, which </w:t>
        </w:r>
      </w:ins>
      <w:del w:id="360" w:author="rolivida" w:date="2013-08-09T15:13:00Z">
        <w:r w:rsidRPr="00BF5FAC" w:rsidDel="00721A87">
          <w:rPr>
            <w:rFonts w:ascii="Courier New" w:hAnsi="Courier New" w:cs="Courier New"/>
            <w:lang w:val="en-US"/>
          </w:rPr>
          <w:delText xml:space="preserve">. Framework provided badges </w:delText>
        </w:r>
      </w:del>
      <w:r w:rsidRPr="00BF5FAC">
        <w:rPr>
          <w:rFonts w:ascii="Courier New" w:hAnsi="Courier New" w:cs="Courier New"/>
          <w:lang w:val="en-US"/>
        </w:rPr>
        <w:t xml:space="preserve">will be part of the tutorial introducing the user to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User tasks will guide the user through the settings, and give the user some insight about the system.</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w:t>
      </w:r>
      <w:proofErr w:type="spellStart"/>
      <w:r w:rsidRPr="00BF5FAC">
        <w:rPr>
          <w:rFonts w:ascii="Courier New" w:hAnsi="Courier New" w:cs="Courier New"/>
          <w:lang w:val="en-US"/>
        </w:rPr>
        <w:t>subsubsection</w:t>
      </w:r>
      <w:proofErr w:type="spellEnd"/>
      <w:r w:rsidRPr="00BF5FAC">
        <w:rPr>
          <w:rFonts w:ascii="Courier New" w:hAnsi="Courier New" w:cs="Courier New"/>
          <w:lang w:val="en-US"/>
        </w:rPr>
        <w:t>{Scaling}</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As opposed to crowd sensing applications,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will not have bootstrapping issues.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doesn't provide a service that relies on sensing data, </w:t>
      </w:r>
      <w:ins w:id="361" w:author="rolivida" w:date="2013-08-09T15:14:00Z">
        <w:r w:rsidR="00721A87">
          <w:rPr>
            <w:rFonts w:ascii="Courier New" w:hAnsi="Courier New" w:cs="Courier New"/>
            <w:lang w:val="en-US"/>
          </w:rPr>
          <w:t xml:space="preserve">thus </w:t>
        </w:r>
      </w:ins>
      <w:r w:rsidRPr="00BF5FAC">
        <w:rPr>
          <w:rFonts w:ascii="Courier New" w:hAnsi="Courier New" w:cs="Courier New"/>
          <w:lang w:val="en-US"/>
        </w:rPr>
        <w:t>the first user will receive the same user experience as a user joining the system when it becomes popular. In fact, early adopters will benefit from their history when it</w:t>
      </w:r>
      <w:ins w:id="362" w:author="rolivida" w:date="2013-08-09T15:15:00Z">
        <w:r w:rsidR="00721A87">
          <w:rPr>
            <w:rFonts w:ascii="Courier New" w:hAnsi="Courier New" w:cs="Courier New"/>
            <w:lang w:val="en-US"/>
          </w:rPr>
          <w:t xml:space="preserve"> will</w:t>
        </w:r>
      </w:ins>
      <w:del w:id="363" w:author="rolivida" w:date="2013-08-09T15:15:00Z">
        <w:r w:rsidRPr="00BF5FAC" w:rsidDel="00721A87">
          <w:rPr>
            <w:rFonts w:ascii="Courier New" w:hAnsi="Courier New" w:cs="Courier New"/>
            <w:lang w:val="en-US"/>
          </w:rPr>
          <w:delText>'ll</w:delText>
        </w:r>
      </w:del>
      <w:r w:rsidRPr="00BF5FAC">
        <w:rPr>
          <w:rFonts w:ascii="Courier New" w:hAnsi="Courier New" w:cs="Courier New"/>
          <w:lang w:val="en-US"/>
        </w:rPr>
        <w:t xml:space="preserve"> come to leaderboards or badges: as badges are associated to applications, if an application is available </w:t>
      </w:r>
      <w:ins w:id="364" w:author="rolivida" w:date="2013-08-09T15:15:00Z">
        <w:r w:rsidR="00721A87">
          <w:rPr>
            <w:rFonts w:ascii="Courier New" w:hAnsi="Courier New" w:cs="Courier New"/>
            <w:lang w:val="en-US"/>
          </w:rPr>
          <w:t>for</w:t>
        </w:r>
      </w:ins>
      <w:del w:id="365" w:author="rolivida" w:date="2013-08-09T15:15:00Z">
        <w:r w:rsidRPr="00BF5FAC" w:rsidDel="00721A87">
          <w:rPr>
            <w:rFonts w:ascii="Courier New" w:hAnsi="Courier New" w:cs="Courier New"/>
            <w:lang w:val="en-US"/>
          </w:rPr>
          <w:delText>through</w:delText>
        </w:r>
      </w:del>
      <w:r w:rsidRPr="00BF5FAC">
        <w:rPr>
          <w:rFonts w:ascii="Courier New" w:hAnsi="Courier New" w:cs="Courier New"/>
          <w:lang w:val="en-US"/>
        </w:rPr>
        <w:t xml:space="preserve"> a limited time only, badges earned during that period will be more valuable. </w:t>
      </w:r>
      <w:proofErr w:type="spellStart"/>
      <w:r w:rsidRPr="00BF5FAC">
        <w:rPr>
          <w:rFonts w:ascii="Courier New" w:hAnsi="Courier New" w:cs="Courier New"/>
          <w:lang w:val="en-US"/>
        </w:rPr>
        <w:t>DroidLab's</w:t>
      </w:r>
      <w:proofErr w:type="spellEnd"/>
      <w:r w:rsidRPr="00BF5FAC">
        <w:rPr>
          <w:rFonts w:ascii="Courier New" w:hAnsi="Courier New" w:cs="Courier New"/>
          <w:lang w:val="en-US"/>
        </w:rPr>
        <w:t xml:space="preserve"> success won't depend on </w:t>
      </w:r>
      <w:ins w:id="366" w:author="rolivida" w:date="2013-08-09T15:15:00Z">
        <w:r w:rsidR="00721A87">
          <w:rPr>
            <w:rFonts w:ascii="Courier New" w:hAnsi="Courier New" w:cs="Courier New"/>
            <w:lang w:val="en-US"/>
          </w:rPr>
          <w:t>its</w:t>
        </w:r>
      </w:ins>
      <w:del w:id="367" w:author="rolivida" w:date="2013-08-09T15:15:00Z">
        <w:r w:rsidRPr="00BF5FAC" w:rsidDel="00721A87">
          <w:rPr>
            <w:rFonts w:ascii="Courier New" w:hAnsi="Courier New" w:cs="Courier New"/>
            <w:lang w:val="en-US"/>
          </w:rPr>
          <w:delText>it's</w:delText>
        </w:r>
      </w:del>
      <w:r w:rsidRPr="00BF5FAC">
        <w:rPr>
          <w:rFonts w:ascii="Courier New" w:hAnsi="Courier New" w:cs="Courier New"/>
          <w:lang w:val="en-US"/>
        </w:rPr>
        <w:t xml:space="preserve"> startup speed.</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proofErr w:type="spellStart"/>
      <w:r w:rsidRPr="00BF5FAC">
        <w:rPr>
          <w:rFonts w:ascii="Courier New" w:hAnsi="Courier New" w:cs="Courier New"/>
          <w:lang w:val="en-US"/>
        </w:rPr>
        <w:t>DroidLab's</w:t>
      </w:r>
      <w:proofErr w:type="spellEnd"/>
      <w:r w:rsidRPr="00BF5FAC">
        <w:rPr>
          <w:rFonts w:ascii="Courier New" w:hAnsi="Courier New" w:cs="Courier New"/>
          <w:lang w:val="en-US"/>
        </w:rPr>
        <w:t xml:space="preserve"> server requests needed for </w:t>
      </w:r>
      <w:ins w:id="368" w:author="rolivida" w:date="2013-08-09T15:16:00Z">
        <w:r w:rsidR="00721A87">
          <w:rPr>
            <w:rFonts w:ascii="Courier New" w:hAnsi="Courier New" w:cs="Courier New"/>
            <w:lang w:val="en-US"/>
          </w:rPr>
          <w:t>its</w:t>
        </w:r>
      </w:ins>
      <w:del w:id="369" w:author="rolivida" w:date="2013-08-09T15:16:00Z">
        <w:r w:rsidRPr="00BF5FAC" w:rsidDel="00721A87">
          <w:rPr>
            <w:rFonts w:ascii="Courier New" w:hAnsi="Courier New" w:cs="Courier New"/>
            <w:lang w:val="en-US"/>
          </w:rPr>
          <w:delText>it's</w:delText>
        </w:r>
      </w:del>
      <w:r w:rsidRPr="00BF5FAC">
        <w:rPr>
          <w:rFonts w:ascii="Courier New" w:hAnsi="Courier New" w:cs="Courier New"/>
          <w:lang w:val="en-US"/>
        </w:rPr>
        <w:t xml:space="preserve"> operation scale linearly with the number of devices. Most of the server interactions consist of uploading or downloading files related to a single user or a single application. </w:t>
      </w:r>
      <w:proofErr w:type="spellStart"/>
      <w:r w:rsidRPr="00BF5FAC">
        <w:rPr>
          <w:rFonts w:ascii="Courier New" w:hAnsi="Courier New" w:cs="Courier New"/>
          <w:lang w:val="en-US"/>
        </w:rPr>
        <w:t>Gamification</w:t>
      </w:r>
      <w:proofErr w:type="spellEnd"/>
      <w:r w:rsidRPr="00BF5FAC">
        <w:rPr>
          <w:rFonts w:ascii="Courier New" w:hAnsi="Courier New" w:cs="Courier New"/>
          <w:lang w:val="en-US"/>
        </w:rPr>
        <w:t xml:space="preserve"> related server requests will also involve a single user's information. Leaderboards will be cached and evaluated periodically. This makes the cloud an ideal platform for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A more complex task is the distribution of applications among devices. Finding an optimal solution is a hard problem. We will use </w:t>
      </w:r>
      <w:ins w:id="370" w:author="rolivida" w:date="2013-08-09T15:18:00Z">
        <w:r w:rsidR="00721A87">
          <w:rPr>
            <w:rFonts w:ascii="Courier New" w:hAnsi="Courier New" w:cs="Courier New"/>
            <w:lang w:val="en-US"/>
          </w:rPr>
          <w:t xml:space="preserve">thus </w:t>
        </w:r>
      </w:ins>
      <w:r w:rsidRPr="00BF5FAC">
        <w:rPr>
          <w:rFonts w:ascii="Courier New" w:hAnsi="Courier New" w:cs="Courier New"/>
          <w:lang w:val="en-US"/>
        </w:rPr>
        <w:t>sub-optimal algorithms to find acceptable associations. This will result in sub-optimal device quota usage</w:t>
      </w:r>
      <w:ins w:id="371" w:author="rolivida" w:date="2013-08-09T15:18:00Z">
        <w:r w:rsidR="00721A87">
          <w:rPr>
            <w:rFonts w:ascii="Courier New" w:hAnsi="Courier New" w:cs="Courier New"/>
            <w:lang w:val="en-US"/>
          </w:rPr>
          <w:t>,</w:t>
        </w:r>
      </w:ins>
      <w:r w:rsidRPr="00BF5FAC">
        <w:rPr>
          <w:rFonts w:ascii="Courier New" w:hAnsi="Courier New" w:cs="Courier New"/>
          <w:lang w:val="en-US"/>
        </w:rPr>
        <w:t xml:space="preserve"> but will conserve server resources.</w:t>
      </w:r>
    </w:p>
    <w:p w:rsidR="009B064D" w:rsidRDefault="009B064D" w:rsidP="00CF3BEE">
      <w:pPr>
        <w:pStyle w:val="Csakszveg"/>
        <w:rPr>
          <w:ins w:id="372" w:author="rolivida" w:date="2013-08-09T08:37:00Z"/>
          <w:rFonts w:ascii="Courier New" w:hAnsi="Courier New" w:cs="Courier New"/>
          <w:lang w:val="en-US"/>
        </w:rPr>
      </w:pPr>
    </w:p>
    <w:p w:rsidR="004D662B" w:rsidRDefault="004D662B" w:rsidP="00CF3BEE">
      <w:pPr>
        <w:pStyle w:val="Csakszveg"/>
        <w:rPr>
          <w:ins w:id="373" w:author="rolivida" w:date="2013-08-09T08:38:00Z"/>
          <w:rFonts w:ascii="Courier New" w:hAnsi="Courier New" w:cs="Courier New"/>
          <w:lang w:val="en-US"/>
        </w:rPr>
      </w:pPr>
      <w:ins w:id="374" w:author="rolivida" w:date="2013-08-09T08:38:00Z">
        <w:r>
          <w:rPr>
            <w:rFonts w:ascii="Courier New" w:hAnsi="Courier New" w:cs="Courier New"/>
            <w:lang w:val="en-US"/>
          </w:rPr>
          <w:t xml:space="preserve">\section{The </w:t>
        </w:r>
        <w:proofErr w:type="spellStart"/>
        <w:r>
          <w:rPr>
            <w:rFonts w:ascii="Courier New" w:hAnsi="Courier New" w:cs="Courier New"/>
            <w:lang w:val="en-US"/>
          </w:rPr>
          <w:t>DroidLab</w:t>
        </w:r>
        <w:proofErr w:type="spellEnd"/>
        <w:r>
          <w:rPr>
            <w:rFonts w:ascii="Courier New" w:hAnsi="Courier New" w:cs="Courier New"/>
            <w:lang w:val="en-US"/>
          </w:rPr>
          <w:t xml:space="preserve"> Architecture}</w:t>
        </w:r>
      </w:ins>
    </w:p>
    <w:p w:rsidR="004D662B" w:rsidRDefault="004D662B" w:rsidP="00CF3BEE">
      <w:pPr>
        <w:pStyle w:val="Csakszveg"/>
        <w:rPr>
          <w:ins w:id="375" w:author="rolivida" w:date="2013-08-09T08:37:00Z"/>
          <w:rFonts w:ascii="Courier New" w:hAnsi="Courier New" w:cs="Courier New"/>
          <w:lang w:val="en-US"/>
        </w:rPr>
      </w:pPr>
    </w:p>
    <w:p w:rsidR="004D662B" w:rsidRPr="00BF5FAC" w:rsidRDefault="004D662B" w:rsidP="004D662B">
      <w:pPr>
        <w:pStyle w:val="Csakszveg"/>
        <w:rPr>
          <w:rFonts w:ascii="Courier New" w:hAnsi="Courier New" w:cs="Courier New"/>
          <w:lang w:val="en-US"/>
        </w:rPr>
      </w:pPr>
      <w:moveToRangeStart w:id="376" w:author="rolivida" w:date="2013-08-09T08:37:00Z" w:name="move363800805"/>
      <w:commentRangeStart w:id="377"/>
      <w:proofErr w:type="spellStart"/>
      <w:moveTo w:id="378" w:author="rolivida" w:date="2013-08-09T08:37:00Z">
        <w:r w:rsidRPr="00BF5FAC">
          <w:rPr>
            <w:rFonts w:ascii="Courier New" w:hAnsi="Courier New" w:cs="Courier New"/>
            <w:lang w:val="en-US"/>
          </w:rPr>
          <w:t>DroidLab</w:t>
        </w:r>
      </w:moveTo>
      <w:commentRangeEnd w:id="377"/>
      <w:proofErr w:type="spellEnd"/>
      <w:r w:rsidR="0083784E">
        <w:rPr>
          <w:rStyle w:val="Jegyzethivatkozs"/>
          <w:rFonts w:asciiTheme="minorHAnsi" w:hAnsiTheme="minorHAnsi"/>
        </w:rPr>
        <w:commentReference w:id="377"/>
      </w:r>
      <w:moveTo w:id="379" w:author="rolivida" w:date="2013-08-09T08:37:00Z">
        <w:r w:rsidRPr="00BF5FAC">
          <w:rPr>
            <w:rFonts w:ascii="Courier New" w:hAnsi="Courier New" w:cs="Courier New"/>
            <w:lang w:val="en-US"/>
          </w:rPr>
          <w:t xml:space="preserve"> is a cloud backed mobile framework</w:t>
        </w:r>
      </w:moveTo>
      <w:ins w:id="380" w:author="rolivida" w:date="2013-08-09T16:17:00Z">
        <w:r w:rsidR="0083784E">
          <w:rPr>
            <w:rFonts w:ascii="Courier New" w:hAnsi="Courier New" w:cs="Courier New"/>
            <w:lang w:val="en-US"/>
          </w:rPr>
          <w:t xml:space="preserve">, </w:t>
        </w:r>
        <w:proofErr w:type="spellStart"/>
        <w:r w:rsidR="0083784E">
          <w:rPr>
            <w:rFonts w:ascii="Courier New" w:hAnsi="Courier New" w:cs="Courier New"/>
            <w:lang w:val="en-US"/>
          </w:rPr>
          <w:t>including</w:t>
        </w:r>
      </w:ins>
      <w:moveTo w:id="381" w:author="rolivida" w:date="2013-08-09T08:37:00Z">
        <w:del w:id="382" w:author="rolivida" w:date="2013-08-09T16:17:00Z">
          <w:r w:rsidRPr="00BF5FAC" w:rsidDel="0083784E">
            <w:rPr>
              <w:rFonts w:ascii="Courier New" w:hAnsi="Courier New" w:cs="Courier New"/>
              <w:lang w:val="en-US"/>
            </w:rPr>
            <w:delText xml:space="preserve">. It consists of </w:delText>
          </w:r>
        </w:del>
        <w:r w:rsidRPr="00BF5FAC">
          <w:rPr>
            <w:rFonts w:ascii="Courier New" w:hAnsi="Courier New" w:cs="Courier New"/>
            <w:lang w:val="en-US"/>
          </w:rPr>
          <w:t>a</w:t>
        </w:r>
        <w:proofErr w:type="spellEnd"/>
        <w:r w:rsidRPr="00BF5FAC">
          <w:rPr>
            <w:rFonts w:ascii="Courier New" w:hAnsi="Courier New" w:cs="Courier New"/>
            <w:lang w:val="en-US"/>
          </w:rPr>
          <w:t xml:space="preserve"> cloud application running on Google App Engine. We will reference this app as the </w:t>
        </w:r>
        <w:del w:id="383" w:author="rolivida" w:date="2013-08-09T16:16:00Z">
          <w:r w:rsidRPr="00BF5FAC" w:rsidDel="0083784E">
            <w:rPr>
              <w:rFonts w:ascii="Courier New" w:hAnsi="Courier New" w:cs="Courier New"/>
              <w:lang w:val="en-US"/>
            </w:rPr>
            <w:delText>s</w:delText>
          </w:r>
        </w:del>
      </w:moveTo>
      <w:commentRangeStart w:id="384"/>
      <w:ins w:id="385" w:author="rolivida" w:date="2013-08-09T16:16:00Z">
        <w:r w:rsidR="0083784E">
          <w:rPr>
            <w:rFonts w:ascii="Courier New" w:hAnsi="Courier New" w:cs="Courier New"/>
            <w:lang w:val="en-US"/>
          </w:rPr>
          <w:t>S</w:t>
        </w:r>
      </w:ins>
      <w:moveTo w:id="386" w:author="rolivida" w:date="2013-08-09T08:37:00Z">
        <w:r w:rsidRPr="00BF5FAC">
          <w:rPr>
            <w:rFonts w:ascii="Courier New" w:hAnsi="Courier New" w:cs="Courier New"/>
            <w:lang w:val="en-US"/>
          </w:rPr>
          <w:t>erver</w:t>
        </w:r>
      </w:moveTo>
      <w:commentRangeEnd w:id="384"/>
      <w:r w:rsidR="0083784E">
        <w:rPr>
          <w:rStyle w:val="Jegyzethivatkozs"/>
          <w:rFonts w:asciiTheme="minorHAnsi" w:hAnsiTheme="minorHAnsi"/>
        </w:rPr>
        <w:commentReference w:id="384"/>
      </w:r>
      <w:moveTo w:id="387" w:author="rolivida" w:date="2013-08-09T08:37:00Z">
        <w:r w:rsidRPr="00BF5FAC">
          <w:rPr>
            <w:rFonts w:ascii="Courier New" w:hAnsi="Courier New" w:cs="Courier New"/>
            <w:lang w:val="en-US"/>
          </w:rPr>
          <w:t xml:space="preserve">. The mobile devices participating in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are called </w:t>
        </w:r>
      </w:moveTo>
      <w:commentRangeStart w:id="388"/>
      <w:ins w:id="389" w:author="rolivida" w:date="2013-08-09T16:17:00Z">
        <w:r w:rsidR="0083784E">
          <w:rPr>
            <w:rFonts w:ascii="Courier New" w:hAnsi="Courier New" w:cs="Courier New"/>
            <w:lang w:val="en-US"/>
          </w:rPr>
          <w:t>C</w:t>
        </w:r>
      </w:ins>
      <w:moveTo w:id="390" w:author="rolivida" w:date="2013-08-09T08:37:00Z">
        <w:del w:id="391" w:author="rolivida" w:date="2013-08-09T16:17:00Z">
          <w:r w:rsidRPr="00BF5FAC" w:rsidDel="0083784E">
            <w:rPr>
              <w:rFonts w:ascii="Courier New" w:hAnsi="Courier New" w:cs="Courier New"/>
              <w:lang w:val="en-US"/>
            </w:rPr>
            <w:delText>c</w:delText>
          </w:r>
        </w:del>
        <w:r w:rsidRPr="00BF5FAC">
          <w:rPr>
            <w:rFonts w:ascii="Courier New" w:hAnsi="Courier New" w:cs="Courier New"/>
            <w:lang w:val="en-US"/>
          </w:rPr>
          <w:t>lients</w:t>
        </w:r>
      </w:moveTo>
      <w:commentRangeEnd w:id="388"/>
      <w:r w:rsidR="0083784E">
        <w:rPr>
          <w:rStyle w:val="Jegyzethivatkozs"/>
          <w:rFonts w:asciiTheme="minorHAnsi" w:hAnsiTheme="minorHAnsi"/>
        </w:rPr>
        <w:commentReference w:id="388"/>
      </w:r>
      <w:moveTo w:id="392" w:author="rolivida" w:date="2013-08-09T08:37:00Z">
        <w:r w:rsidRPr="00BF5FAC">
          <w:rPr>
            <w:rFonts w:ascii="Courier New" w:hAnsi="Courier New" w:cs="Courier New"/>
            <w:lang w:val="en-US"/>
          </w:rPr>
          <w:t xml:space="preserve">. Clients run the </w:t>
        </w:r>
        <w:proofErr w:type="spellStart"/>
        <w:r w:rsidRPr="00BF5FAC">
          <w:rPr>
            <w:rFonts w:ascii="Courier New" w:hAnsi="Courier New" w:cs="Courier New"/>
            <w:lang w:val="en-US"/>
          </w:rPr>
          <w:t>DroidLab</w:t>
        </w:r>
        <w:proofErr w:type="spellEnd"/>
        <w:r w:rsidRPr="00BF5FAC">
          <w:rPr>
            <w:rFonts w:ascii="Courier New" w:hAnsi="Courier New" w:cs="Courier New"/>
            <w:lang w:val="en-US"/>
          </w:rPr>
          <w:t xml:space="preserve"> framework</w:t>
        </w:r>
      </w:moveTo>
      <w:ins w:id="393" w:author="rolivida" w:date="2013-08-09T16:15:00Z">
        <w:r w:rsidR="0083784E">
          <w:rPr>
            <w:rFonts w:ascii="Courier New" w:hAnsi="Courier New" w:cs="Courier New"/>
            <w:lang w:val="en-US"/>
          </w:rPr>
          <w:t>,</w:t>
        </w:r>
      </w:ins>
      <w:moveTo w:id="394" w:author="rolivida" w:date="2013-08-09T08:37:00Z">
        <w:r w:rsidRPr="00BF5FAC">
          <w:rPr>
            <w:rFonts w:ascii="Courier New" w:hAnsi="Courier New" w:cs="Courier New"/>
            <w:lang w:val="en-US"/>
          </w:rPr>
          <w:t xml:space="preserve"> which consists of the core and several plugins. The framework is capable of downloading and running crowd sourcing applications, called </w:t>
        </w:r>
      </w:moveTo>
      <w:ins w:id="395" w:author="rolivida" w:date="2013-08-09T16:15:00Z">
        <w:r w:rsidR="0083784E">
          <w:rPr>
            <w:rFonts w:ascii="Courier New" w:hAnsi="Courier New" w:cs="Courier New"/>
            <w:lang w:val="en-US"/>
          </w:rPr>
          <w:t xml:space="preserve">simply </w:t>
        </w:r>
      </w:ins>
      <w:commentRangeStart w:id="396"/>
      <w:proofErr w:type="gramStart"/>
      <w:ins w:id="397" w:author="rolivida" w:date="2013-08-09T16:17:00Z">
        <w:r w:rsidR="0083784E">
          <w:rPr>
            <w:rFonts w:ascii="Courier New" w:hAnsi="Courier New" w:cs="Courier New"/>
            <w:lang w:val="en-US"/>
          </w:rPr>
          <w:t>A</w:t>
        </w:r>
      </w:ins>
      <w:proofErr w:type="gramEnd"/>
      <w:moveTo w:id="398" w:author="rolivida" w:date="2013-08-09T08:37:00Z">
        <w:del w:id="399" w:author="rolivida" w:date="2013-08-09T16:17:00Z">
          <w:r w:rsidRPr="00BF5FAC" w:rsidDel="0083784E">
            <w:rPr>
              <w:rFonts w:ascii="Courier New" w:hAnsi="Courier New" w:cs="Courier New"/>
              <w:lang w:val="en-US"/>
            </w:rPr>
            <w:delText>a</w:delText>
          </w:r>
        </w:del>
        <w:r w:rsidRPr="00BF5FAC">
          <w:rPr>
            <w:rFonts w:ascii="Courier New" w:hAnsi="Courier New" w:cs="Courier New"/>
            <w:lang w:val="en-US"/>
          </w:rPr>
          <w:t>pplications</w:t>
        </w:r>
      </w:moveTo>
      <w:commentRangeEnd w:id="396"/>
      <w:r w:rsidR="0083784E">
        <w:rPr>
          <w:rStyle w:val="Jegyzethivatkozs"/>
          <w:rFonts w:asciiTheme="minorHAnsi" w:hAnsiTheme="minorHAnsi"/>
        </w:rPr>
        <w:commentReference w:id="396"/>
      </w:r>
      <w:moveTo w:id="400" w:author="rolivida" w:date="2013-08-09T08:37:00Z">
        <w:r w:rsidRPr="00BF5FAC">
          <w:rPr>
            <w:rFonts w:ascii="Courier New" w:hAnsi="Courier New" w:cs="Courier New"/>
            <w:lang w:val="en-US"/>
          </w:rPr>
          <w:t xml:space="preserve">. To avoid confusion, users who upload and run their applications </w:t>
        </w:r>
      </w:moveTo>
      <w:ins w:id="401" w:author="rolivida" w:date="2013-08-09T16:18:00Z">
        <w:r w:rsidR="0083784E">
          <w:rPr>
            <w:rFonts w:ascii="Courier New" w:hAnsi="Courier New" w:cs="Courier New"/>
            <w:lang w:val="en-US"/>
          </w:rPr>
          <w:t xml:space="preserve">over </w:t>
        </w:r>
        <w:proofErr w:type="spellStart"/>
        <w:r w:rsidR="0083784E">
          <w:rPr>
            <w:rFonts w:ascii="Courier New" w:hAnsi="Courier New" w:cs="Courier New"/>
            <w:lang w:val="en-US"/>
          </w:rPr>
          <w:t>DroidLab</w:t>
        </w:r>
        <w:proofErr w:type="spellEnd"/>
        <w:r w:rsidR="0083784E">
          <w:rPr>
            <w:rFonts w:ascii="Courier New" w:hAnsi="Courier New" w:cs="Courier New"/>
            <w:lang w:val="en-US"/>
          </w:rPr>
          <w:t xml:space="preserve"> </w:t>
        </w:r>
      </w:ins>
      <w:moveTo w:id="402" w:author="rolivida" w:date="2013-08-09T08:37:00Z">
        <w:r w:rsidRPr="00BF5FAC">
          <w:rPr>
            <w:rFonts w:ascii="Courier New" w:hAnsi="Courier New" w:cs="Courier New"/>
            <w:lang w:val="en-US"/>
          </w:rPr>
          <w:t xml:space="preserve">will be called </w:t>
        </w:r>
        <w:commentRangeStart w:id="403"/>
        <w:r w:rsidRPr="00BF5FAC">
          <w:rPr>
            <w:rFonts w:ascii="Courier New" w:hAnsi="Courier New" w:cs="Courier New"/>
            <w:lang w:val="en-US"/>
          </w:rPr>
          <w:t>Developers</w:t>
        </w:r>
      </w:moveTo>
      <w:commentRangeEnd w:id="403"/>
      <w:r w:rsidR="0083784E">
        <w:rPr>
          <w:rStyle w:val="Jegyzethivatkozs"/>
          <w:rFonts w:asciiTheme="minorHAnsi" w:hAnsiTheme="minorHAnsi"/>
        </w:rPr>
        <w:commentReference w:id="403"/>
      </w:r>
      <w:moveTo w:id="404" w:author="rolivida" w:date="2013-08-09T08:37:00Z">
        <w:r w:rsidRPr="00BF5FAC">
          <w:rPr>
            <w:rFonts w:ascii="Courier New" w:hAnsi="Courier New" w:cs="Courier New"/>
            <w:lang w:val="en-US"/>
          </w:rPr>
          <w:t>. Applications rely on events fired by the plugins and methods offered by the plugins to perform sensing tasks. The framework provides means to the applications for uploading results.</w:t>
        </w:r>
      </w:moveTo>
    </w:p>
    <w:p w:rsidR="004D662B" w:rsidRPr="00BF5FAC" w:rsidRDefault="004D662B" w:rsidP="004D662B">
      <w:pPr>
        <w:pStyle w:val="Csakszveg"/>
        <w:rPr>
          <w:rFonts w:ascii="Courier New" w:hAnsi="Courier New" w:cs="Courier New"/>
          <w:lang w:val="en-US"/>
        </w:rPr>
      </w:pPr>
    </w:p>
    <w:p w:rsidR="004D662B" w:rsidRDefault="004D662B" w:rsidP="004D662B">
      <w:pPr>
        <w:pStyle w:val="Csakszveg"/>
        <w:rPr>
          <w:ins w:id="405" w:author="rolivida" w:date="2013-08-09T16:19:00Z"/>
          <w:rFonts w:ascii="Courier New" w:hAnsi="Courier New" w:cs="Courier New"/>
          <w:lang w:val="en-US"/>
        </w:rPr>
      </w:pPr>
      <w:proofErr w:type="spellStart"/>
      <w:moveTo w:id="406" w:author="rolivida" w:date="2013-08-09T08:37:00Z">
        <w:r w:rsidRPr="00BF5FAC">
          <w:rPr>
            <w:rFonts w:ascii="Courier New" w:hAnsi="Courier New" w:cs="Courier New"/>
            <w:lang w:val="en-US"/>
          </w:rPr>
          <w:t>DroidLab</w:t>
        </w:r>
        <w:proofErr w:type="spellEnd"/>
        <w:r w:rsidRPr="00BF5FAC">
          <w:rPr>
            <w:rFonts w:ascii="Courier New" w:hAnsi="Courier New" w:cs="Courier New"/>
            <w:lang w:val="en-US"/>
          </w:rPr>
          <w:t xml:space="preserve"> is </w:t>
        </w:r>
      </w:moveTo>
      <w:ins w:id="407" w:author="rolivida" w:date="2013-08-09T16:19:00Z">
        <w:r w:rsidR="0083784E">
          <w:rPr>
            <w:rFonts w:ascii="Courier New" w:hAnsi="Courier New" w:cs="Courier New"/>
            <w:lang w:val="en-US"/>
          </w:rPr>
          <w:t xml:space="preserve">currently </w:t>
        </w:r>
      </w:ins>
      <w:moveTo w:id="408" w:author="rolivida" w:date="2013-08-09T08:37:00Z">
        <w:r w:rsidRPr="00BF5FAC">
          <w:rPr>
            <w:rFonts w:ascii="Courier New" w:hAnsi="Courier New" w:cs="Courier New"/>
            <w:lang w:val="en-US"/>
          </w:rPr>
          <w:t xml:space="preserve">under development. The Android client is already </w:t>
        </w:r>
      </w:moveTo>
      <w:ins w:id="409" w:author="rolivida" w:date="2013-08-09T16:19:00Z">
        <w:r w:rsidR="0083784E">
          <w:rPr>
            <w:rFonts w:ascii="Courier New" w:hAnsi="Courier New" w:cs="Courier New"/>
            <w:lang w:val="en-US"/>
          </w:rPr>
          <w:t>operational</w:t>
        </w:r>
      </w:ins>
      <w:moveTo w:id="410" w:author="rolivida" w:date="2013-08-09T08:37:00Z">
        <w:del w:id="411" w:author="rolivida" w:date="2013-08-09T16:19:00Z">
          <w:r w:rsidRPr="00BF5FAC" w:rsidDel="0083784E">
            <w:rPr>
              <w:rFonts w:ascii="Courier New" w:hAnsi="Courier New" w:cs="Courier New"/>
              <w:lang w:val="en-US"/>
            </w:rPr>
            <w:delText>functional</w:delText>
          </w:r>
        </w:del>
        <w:r w:rsidRPr="00BF5FAC">
          <w:rPr>
            <w:rFonts w:ascii="Courier New" w:hAnsi="Courier New" w:cs="Courier New"/>
            <w:lang w:val="en-US"/>
          </w:rPr>
          <w:t xml:space="preserve">, and most of the features mentioned in this paper are already available. Limited server functionality is currently provided by a PHP based </w:t>
        </w:r>
        <w:commentRangeStart w:id="412"/>
        <w:r w:rsidRPr="00BF5FAC">
          <w:rPr>
            <w:rFonts w:ascii="Courier New" w:hAnsi="Courier New" w:cs="Courier New"/>
            <w:lang w:val="en-US"/>
          </w:rPr>
          <w:t>portal</w:t>
        </w:r>
      </w:moveTo>
      <w:moveToRangeEnd w:id="376"/>
      <w:ins w:id="413" w:author="rolivida" w:date="2013-08-09T16:19:00Z">
        <w:r w:rsidR="003725A4">
          <w:rPr>
            <w:rFonts w:ascii="Courier New" w:hAnsi="Courier New" w:cs="Courier New"/>
            <w:lang w:val="en-US"/>
          </w:rPr>
          <w:t>.</w:t>
        </w:r>
        <w:commentRangeEnd w:id="412"/>
        <w:r w:rsidR="003725A4">
          <w:rPr>
            <w:rStyle w:val="Jegyzethivatkozs"/>
            <w:rFonts w:asciiTheme="minorHAnsi" w:hAnsiTheme="minorHAnsi"/>
          </w:rPr>
          <w:commentReference w:id="412"/>
        </w:r>
      </w:ins>
    </w:p>
    <w:p w:rsidR="003725A4" w:rsidRDefault="003725A4" w:rsidP="004D662B">
      <w:pPr>
        <w:pStyle w:val="Csakszveg"/>
        <w:rPr>
          <w:ins w:id="415" w:author="rolivida" w:date="2013-08-09T16:19:00Z"/>
          <w:rFonts w:ascii="Courier New" w:hAnsi="Courier New" w:cs="Courier New"/>
          <w:lang w:val="en-US"/>
        </w:rPr>
      </w:pPr>
    </w:p>
    <w:p w:rsidR="003725A4" w:rsidRDefault="003725A4" w:rsidP="004D662B">
      <w:pPr>
        <w:pStyle w:val="Csakszveg"/>
        <w:rPr>
          <w:ins w:id="416" w:author="rolivida" w:date="2013-08-09T08:37:00Z"/>
          <w:rFonts w:ascii="Courier New" w:hAnsi="Courier New" w:cs="Courier New"/>
          <w:lang w:val="en-US"/>
        </w:rPr>
      </w:pPr>
    </w:p>
    <w:p w:rsidR="009B064D" w:rsidRPr="00BF5FAC" w:rsidRDefault="004D662B"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\section{Conclusions}</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\label{</w:t>
      </w:r>
      <w:proofErr w:type="spellStart"/>
      <w:r w:rsidRPr="00BF5FAC">
        <w:rPr>
          <w:rFonts w:ascii="Courier New" w:hAnsi="Courier New" w:cs="Courier New"/>
          <w:lang w:val="en-US"/>
        </w:rPr>
        <w:t>sec:conclusion_and_future_work</w:t>
      </w:r>
      <w:proofErr w:type="spellEnd"/>
      <w:r w:rsidRPr="00BF5FAC">
        <w:rPr>
          <w:rFonts w:ascii="Courier New" w:hAnsi="Courier New" w:cs="Courier New"/>
          <w:lang w:val="en-US"/>
        </w:rPr>
        <w:t>}</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\section{Acknowledgment}</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\label{</w:t>
      </w:r>
      <w:proofErr w:type="spellStart"/>
      <w:r w:rsidRPr="00BF5FAC">
        <w:rPr>
          <w:rFonts w:ascii="Courier New" w:hAnsi="Courier New" w:cs="Courier New"/>
          <w:lang w:val="en-US"/>
        </w:rPr>
        <w:t>sec:acknowledgment</w:t>
      </w:r>
      <w:proofErr w:type="spellEnd"/>
      <w:r w:rsidRPr="00BF5FAC">
        <w:rPr>
          <w:rFonts w:ascii="Courier New" w:hAnsi="Courier New" w:cs="Courier New"/>
          <w:lang w:val="en-US"/>
        </w:rPr>
        <w:t>}</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http://mobithinking.com/mobile-marketing-tools/latest-mobile-stats/a\#subscribers</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lastRenderedPageBreak/>
        <w:t>http://au.businessinsider.com/comparing-app-downloads-across-countries-2013-6</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http://www.androidauthority.com/google-labs-open-spot-a-useful-application-that-no-one-uses-15186/</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http://www.waze.com/</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http://live.hopstop.com/</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http://www.bizjournals.com/sanjose/news/2013/05/31/whitepages-acquires-crowdsourced-spam.html</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http://www.lvmt.fr/ewgt2012/compendium</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http://www.communitysensing.org/</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https://play.google.com/store/apps/details?id=com.jiwire.android.finder</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http://www.rootmetrics.com/</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\end{document}</w:t>
      </w:r>
    </w:p>
    <w:p w:rsidR="009B064D" w:rsidRPr="00BF5FAC" w:rsidRDefault="009B064D" w:rsidP="00CF3BEE">
      <w:pPr>
        <w:pStyle w:val="Csakszveg"/>
        <w:rPr>
          <w:rFonts w:ascii="Courier New" w:hAnsi="Courier New" w:cs="Courier New"/>
          <w:lang w:val="en-US"/>
        </w:rPr>
      </w:pP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 Local Variables: </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mode: latex</w:t>
      </w:r>
    </w:p>
    <w:p w:rsidR="009B064D"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 </w:t>
      </w:r>
      <w:proofErr w:type="spellStart"/>
      <w:r w:rsidRPr="00BF5FAC">
        <w:rPr>
          <w:rFonts w:ascii="Courier New" w:hAnsi="Courier New" w:cs="Courier New"/>
          <w:lang w:val="en-US"/>
        </w:rPr>
        <w:t>TeX</w:t>
      </w:r>
      <w:proofErr w:type="spellEnd"/>
      <w:r w:rsidRPr="00BF5FAC">
        <w:rPr>
          <w:rFonts w:ascii="Courier New" w:hAnsi="Courier New" w:cs="Courier New"/>
          <w:lang w:val="en-US"/>
        </w:rPr>
        <w:t>-master: t</w:t>
      </w:r>
    </w:p>
    <w:p w:rsidR="00CF3BEE" w:rsidRPr="00BF5FAC" w:rsidRDefault="009B064D" w:rsidP="00CF3BEE">
      <w:pPr>
        <w:pStyle w:val="Csakszveg"/>
        <w:rPr>
          <w:rFonts w:ascii="Courier New" w:hAnsi="Courier New" w:cs="Courier New"/>
          <w:lang w:val="en-US"/>
        </w:rPr>
      </w:pPr>
      <w:r w:rsidRPr="00BF5FAC">
        <w:rPr>
          <w:rFonts w:ascii="Courier New" w:hAnsi="Courier New" w:cs="Courier New"/>
          <w:lang w:val="en-US"/>
        </w:rPr>
        <w:t xml:space="preserve">%%% End: </w:t>
      </w:r>
    </w:p>
    <w:sectPr w:rsidR="00CF3BEE" w:rsidRPr="00BF5FAC" w:rsidSect="00CF3BEE">
      <w:pgSz w:w="11906" w:h="16838"/>
      <w:pgMar w:top="1417" w:right="1335" w:bottom="1417" w:left="13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rolivida" w:date="2013-08-09T16:20:00Z" w:initials="r">
    <w:p w:rsidR="00CC6D97" w:rsidRDefault="00CC6D97">
      <w:pPr>
        <w:pStyle w:val="Jegyzetszveg"/>
      </w:pPr>
      <w:r>
        <w:rPr>
          <w:rStyle w:val="Jegyzethivatkozs"/>
        </w:rPr>
        <w:annotationRef/>
      </w:r>
      <w:r>
        <w:t xml:space="preserve">Mint talán láttad, eggyel több fejezetet csinálnék. Lenne egy olyan, hogy </w:t>
      </w:r>
      <w:proofErr w:type="spellStart"/>
      <w:r>
        <w:t>Challenges</w:t>
      </w:r>
      <w:proofErr w:type="spellEnd"/>
      <w:r>
        <w:t xml:space="preserve"> and </w:t>
      </w:r>
      <w:proofErr w:type="spellStart"/>
      <w:r>
        <w:t>Use</w:t>
      </w:r>
      <w:proofErr w:type="spellEnd"/>
      <w:r>
        <w:t xml:space="preserve"> </w:t>
      </w:r>
      <w:proofErr w:type="spellStart"/>
      <w:r>
        <w:t>Cases</w:t>
      </w:r>
      <w:proofErr w:type="spellEnd"/>
      <w:r>
        <w:t xml:space="preserve">, és egy olyan, hogy </w:t>
      </w:r>
      <w:proofErr w:type="spellStart"/>
      <w:r>
        <w:t>Droidlab</w:t>
      </w:r>
      <w:proofErr w:type="spellEnd"/>
      <w:r>
        <w:t xml:space="preserve"> </w:t>
      </w:r>
      <w:proofErr w:type="spellStart"/>
      <w:r>
        <w:t>Architecture</w:t>
      </w:r>
      <w:proofErr w:type="spellEnd"/>
      <w:r>
        <w:t xml:space="preserve">. Az nagyrészt a két ábrára, és azok magyarázatára épülne, de ezt a két paragrafust is oda tenném. Ezért innen </w:t>
      </w:r>
      <w:proofErr w:type="spellStart"/>
      <w:r>
        <w:t>ivagtam</w:t>
      </w:r>
      <w:proofErr w:type="spellEnd"/>
      <w:r>
        <w:t xml:space="preserve">, és a </w:t>
      </w:r>
      <w:proofErr w:type="spellStart"/>
      <w:r>
        <w:t>vegere</w:t>
      </w:r>
      <w:proofErr w:type="spellEnd"/>
      <w:r>
        <w:t xml:space="preserve"> tettem ezt a részt.</w:t>
      </w:r>
    </w:p>
  </w:comment>
  <w:comment w:id="16" w:author="rolivida" w:date="2013-08-09T16:20:00Z" w:initials="r">
    <w:p w:rsidR="00CC6D97" w:rsidRDefault="00CC6D97">
      <w:pPr>
        <w:pStyle w:val="Jegyzetszveg"/>
      </w:pPr>
      <w:r>
        <w:rPr>
          <w:rStyle w:val="Jegyzethivatkozs"/>
        </w:rPr>
        <w:annotationRef/>
      </w:r>
      <w:r>
        <w:t xml:space="preserve">Ezt nem igazán értem. Azt akartad mondani, hogy sok felhasználóra van szükség ahhoz, hogy hatékonyan működjenek? Azt </w:t>
      </w:r>
      <w:proofErr w:type="spellStart"/>
      <w:r>
        <w:t>ugy</w:t>
      </w:r>
      <w:proofErr w:type="spellEnd"/>
      <w:r>
        <w:t xml:space="preserve"> mondanám, hogy „</w:t>
      </w:r>
      <w:proofErr w:type="spellStart"/>
      <w:r>
        <w:t>they</w:t>
      </w:r>
      <w:proofErr w:type="spellEnd"/>
      <w:r>
        <w:t xml:space="preserve"> </w:t>
      </w:r>
      <w:proofErr w:type="spellStart"/>
      <w:r>
        <w:t>need</w:t>
      </w:r>
      <w:proofErr w:type="spellEnd"/>
      <w:r>
        <w:t xml:space="preserve"> a </w:t>
      </w:r>
      <w:proofErr w:type="spellStart"/>
      <w:r>
        <w:t>critical</w:t>
      </w:r>
      <w:proofErr w:type="spellEnd"/>
      <w:r>
        <w:t xml:space="preserve"> </w:t>
      </w:r>
      <w:proofErr w:type="spellStart"/>
      <w:r>
        <w:t>size</w:t>
      </w:r>
      <w:proofErr w:type="spellEnd"/>
      <w:r>
        <w:t xml:space="preserve"> </w:t>
      </w:r>
      <w:proofErr w:type="spellStart"/>
      <w:r>
        <w:t>user</w:t>
      </w:r>
      <w:proofErr w:type="spellEnd"/>
      <w:r>
        <w:t xml:space="preserve"> </w:t>
      </w:r>
      <w:proofErr w:type="spellStart"/>
      <w:r>
        <w:t>base</w:t>
      </w:r>
      <w:proofErr w:type="spellEnd"/>
      <w:r>
        <w:t xml:space="preserve"> </w:t>
      </w:r>
      <w:proofErr w:type="spellStart"/>
      <w:r>
        <w:t>to</w:t>
      </w:r>
      <w:proofErr w:type="spellEnd"/>
      <w:r>
        <w:t xml:space="preserve"> </w:t>
      </w:r>
      <w:proofErr w:type="spellStart"/>
      <w:r>
        <w:t>operate</w:t>
      </w:r>
      <w:proofErr w:type="spellEnd"/>
      <w:r>
        <w:t xml:space="preserve"> </w:t>
      </w:r>
      <w:proofErr w:type="spellStart"/>
      <w:r>
        <w:t>eficiently</w:t>
      </w:r>
      <w:proofErr w:type="spellEnd"/>
      <w:r>
        <w:t xml:space="preserve">”. Nem igazan tudom értelmezni különben, hogy mit jelent az </w:t>
      </w:r>
      <w:proofErr w:type="spellStart"/>
      <w:r>
        <w:t>application</w:t>
      </w:r>
      <w:proofErr w:type="spellEnd"/>
      <w:r>
        <w:t xml:space="preserve"> </w:t>
      </w:r>
      <w:proofErr w:type="spellStart"/>
      <w:r>
        <w:t>covergae</w:t>
      </w:r>
      <w:proofErr w:type="spellEnd"/>
      <w:r>
        <w:t>.</w:t>
      </w:r>
    </w:p>
  </w:comment>
  <w:comment w:id="30" w:author="rolivida" w:date="2013-08-09T16:20:00Z" w:initials="r">
    <w:p w:rsidR="00CC6D97" w:rsidRDefault="00CC6D97">
      <w:pPr>
        <w:pStyle w:val="Jegyzetszveg"/>
      </w:pPr>
      <w:r>
        <w:rPr>
          <w:rStyle w:val="Jegyzethivatkozs"/>
        </w:rPr>
        <w:annotationRef/>
      </w:r>
      <w:r>
        <w:t>Ezt nem igazán érte miért, de legyen</w:t>
      </w:r>
      <w:proofErr w:type="gramStart"/>
      <w:r>
        <w:t>…Jó</w:t>
      </w:r>
      <w:proofErr w:type="gramEnd"/>
      <w:r>
        <w:t xml:space="preserve"> lenne azért egy magyarázat a végére, valami olyasmi, hogy „</w:t>
      </w:r>
      <w:proofErr w:type="spellStart"/>
      <w:r>
        <w:t>as</w:t>
      </w:r>
      <w:proofErr w:type="spellEnd"/>
      <w:r>
        <w:t xml:space="preserve"> </w:t>
      </w:r>
      <w:proofErr w:type="spellStart"/>
      <w:r>
        <w:t>otherwise</w:t>
      </w:r>
      <w:proofErr w:type="spellEnd"/>
      <w:r>
        <w:t xml:space="preserve"> </w:t>
      </w:r>
      <w:proofErr w:type="spellStart"/>
      <w:r>
        <w:t>this</w:t>
      </w:r>
      <w:proofErr w:type="spellEnd"/>
      <w:r>
        <w:t xml:space="preserve"> and </w:t>
      </w:r>
      <w:proofErr w:type="spellStart"/>
      <w:r>
        <w:t>that</w:t>
      </w:r>
      <w:proofErr w:type="spellEnd"/>
      <w:r>
        <w:t xml:space="preserve"> </w:t>
      </w:r>
      <w:proofErr w:type="spellStart"/>
      <w:r>
        <w:t>would</w:t>
      </w:r>
      <w:proofErr w:type="spellEnd"/>
      <w:r>
        <w:t xml:space="preserve"> </w:t>
      </w:r>
      <w:proofErr w:type="spellStart"/>
      <w:r>
        <w:t>happen</w:t>
      </w:r>
      <w:proofErr w:type="spellEnd"/>
      <w:r>
        <w:t>…”</w:t>
      </w:r>
    </w:p>
  </w:comment>
  <w:comment w:id="186" w:author="rolivida" w:date="2013-08-09T16:20:00Z" w:initials="r">
    <w:p w:rsidR="00CC6D97" w:rsidRDefault="00CC6D97">
      <w:pPr>
        <w:pStyle w:val="Jegyzetszveg"/>
      </w:pPr>
      <w:r>
        <w:rPr>
          <w:rStyle w:val="Jegyzethivatkozs"/>
        </w:rPr>
        <w:annotationRef/>
      </w:r>
      <w:r>
        <w:t xml:space="preserve">Ennek a szintnek van egy </w:t>
      </w:r>
      <w:proofErr w:type="spellStart"/>
      <w:r>
        <w:t>konkret</w:t>
      </w:r>
      <w:proofErr w:type="spellEnd"/>
      <w:r>
        <w:t xml:space="preserve"> neve? Azt kellene </w:t>
      </w:r>
      <w:proofErr w:type="spellStart"/>
      <w:r>
        <w:t>dolt</w:t>
      </w:r>
      <w:proofErr w:type="spellEnd"/>
      <w:r>
        <w:t xml:space="preserve"> </w:t>
      </w:r>
      <w:proofErr w:type="spellStart"/>
      <w:r>
        <w:t>bewtűvel</w:t>
      </w:r>
      <w:proofErr w:type="spellEnd"/>
      <w:r>
        <w:t xml:space="preserve"> írni, ahogy </w:t>
      </w:r>
      <w:proofErr w:type="spellStart"/>
      <w:r>
        <w:t>albb</w:t>
      </w:r>
      <w:proofErr w:type="spellEnd"/>
      <w:r>
        <w:t xml:space="preserve"> is, hogy </w:t>
      </w:r>
      <w:proofErr w:type="spellStart"/>
      <w:r>
        <w:t>latszódjon</w:t>
      </w:r>
      <w:proofErr w:type="spellEnd"/>
      <w:r>
        <w:t xml:space="preserve"> az öt szint.</w:t>
      </w:r>
    </w:p>
  </w:comment>
  <w:comment w:id="187" w:author="rolivida" w:date="2013-08-09T16:20:00Z" w:initials="r">
    <w:p w:rsidR="00CC6D97" w:rsidRDefault="00CC6D97">
      <w:pPr>
        <w:pStyle w:val="Jegyzetszveg"/>
      </w:pPr>
      <w:r>
        <w:rPr>
          <w:rStyle w:val="Jegyzethivatkozs"/>
        </w:rPr>
        <w:annotationRef/>
      </w:r>
      <w:proofErr w:type="spellStart"/>
      <w:r>
        <w:t>Italic</w:t>
      </w:r>
      <w:proofErr w:type="spellEnd"/>
    </w:p>
  </w:comment>
  <w:comment w:id="188" w:author="rolivida" w:date="2013-08-09T16:20:00Z" w:initials="r">
    <w:p w:rsidR="00CC6D97" w:rsidRDefault="00CC6D97">
      <w:pPr>
        <w:pStyle w:val="Jegyzetszveg"/>
      </w:pPr>
      <w:r>
        <w:rPr>
          <w:rStyle w:val="Jegyzethivatkozs"/>
        </w:rPr>
        <w:annotationRef/>
      </w:r>
      <w:proofErr w:type="spellStart"/>
      <w:r>
        <w:t>Italic</w:t>
      </w:r>
      <w:proofErr w:type="spellEnd"/>
    </w:p>
  </w:comment>
  <w:comment w:id="189" w:author="rolivida" w:date="2013-08-09T16:20:00Z" w:initials="r">
    <w:p w:rsidR="00CC6D97" w:rsidRDefault="00CC6D97">
      <w:pPr>
        <w:pStyle w:val="Jegyzetszveg"/>
      </w:pPr>
      <w:r>
        <w:rPr>
          <w:rStyle w:val="Jegyzethivatkozs"/>
        </w:rPr>
        <w:annotationRef/>
      </w:r>
      <w:proofErr w:type="spellStart"/>
      <w:r>
        <w:t>Italic</w:t>
      </w:r>
      <w:proofErr w:type="spellEnd"/>
    </w:p>
  </w:comment>
  <w:comment w:id="198" w:author="rolivida" w:date="2013-08-09T16:20:00Z" w:initials="r">
    <w:p w:rsidR="00CC6D97" w:rsidRDefault="00CC6D97">
      <w:pPr>
        <w:pStyle w:val="Jegyzetszveg"/>
      </w:pPr>
      <w:r>
        <w:rPr>
          <w:rStyle w:val="Jegyzethivatkozs"/>
        </w:rPr>
        <w:annotationRef/>
      </w:r>
      <w:r>
        <w:t xml:space="preserve">Ez mar negyedik </w:t>
      </w:r>
      <w:proofErr w:type="spellStart"/>
      <w:r>
        <w:t>szintu</w:t>
      </w:r>
      <w:proofErr w:type="spellEnd"/>
      <w:r>
        <w:t xml:space="preserve"> </w:t>
      </w:r>
      <w:proofErr w:type="spellStart"/>
      <w:r>
        <w:t>alcim</w:t>
      </w:r>
      <w:proofErr w:type="spellEnd"/>
      <w:r>
        <w:t xml:space="preserve"> lenne, nem kell. Helyet is spórolunk vele, benne van a szövegben </w:t>
      </w:r>
      <w:proofErr w:type="gramStart"/>
      <w:r>
        <w:t>minden</w:t>
      </w:r>
      <w:proofErr w:type="gramEnd"/>
      <w:r>
        <w:t xml:space="preserve"> ami kell.</w:t>
      </w:r>
    </w:p>
  </w:comment>
  <w:comment w:id="243" w:author="rolivida" w:date="2013-08-09T16:20:00Z" w:initials="r">
    <w:p w:rsidR="00CC6D97" w:rsidRDefault="00CC6D97">
      <w:pPr>
        <w:pStyle w:val="Jegyzetszveg"/>
      </w:pPr>
      <w:r>
        <w:rPr>
          <w:rStyle w:val="Jegyzethivatkozs"/>
        </w:rPr>
        <w:annotationRef/>
      </w:r>
      <w:proofErr w:type="spellStart"/>
      <w:r>
        <w:t>Italic</w:t>
      </w:r>
      <w:proofErr w:type="spellEnd"/>
    </w:p>
  </w:comment>
  <w:comment w:id="245" w:author="rolivida" w:date="2013-08-09T16:20:00Z" w:initials="r">
    <w:p w:rsidR="00CC6D97" w:rsidRDefault="00CC6D97">
      <w:pPr>
        <w:pStyle w:val="Jegyzetszveg"/>
      </w:pPr>
      <w:r>
        <w:rPr>
          <w:rStyle w:val="Jegyzethivatkozs"/>
        </w:rPr>
        <w:annotationRef/>
      </w:r>
      <w:proofErr w:type="spellStart"/>
      <w:r>
        <w:t>Italic</w:t>
      </w:r>
      <w:proofErr w:type="spellEnd"/>
    </w:p>
  </w:comment>
  <w:comment w:id="257" w:author="rolivida" w:date="2013-08-09T16:20:00Z" w:initials="r">
    <w:p w:rsidR="00CC6D97" w:rsidRDefault="00CC6D97">
      <w:pPr>
        <w:pStyle w:val="Jegyzetszveg"/>
      </w:pPr>
      <w:r>
        <w:rPr>
          <w:rStyle w:val="Jegyzethivatkozs"/>
        </w:rPr>
        <w:annotationRef/>
      </w:r>
      <w:proofErr w:type="spellStart"/>
      <w:r>
        <w:t>italic</w:t>
      </w:r>
      <w:proofErr w:type="spellEnd"/>
    </w:p>
  </w:comment>
  <w:comment w:id="325" w:author="rolivida" w:date="2013-08-09T16:20:00Z" w:initials="r">
    <w:p w:rsidR="00CC6D97" w:rsidRDefault="00CC6D97">
      <w:pPr>
        <w:pStyle w:val="Jegyzetszveg"/>
      </w:pPr>
      <w:r>
        <w:rPr>
          <w:rStyle w:val="Jegyzethivatkozs"/>
        </w:rPr>
        <w:annotationRef/>
      </w:r>
      <w:proofErr w:type="spellStart"/>
      <w:r>
        <w:t>Inkabb</w:t>
      </w:r>
      <w:proofErr w:type="spellEnd"/>
      <w:r>
        <w:t xml:space="preserve"> töröltem ezt az </w:t>
      </w:r>
      <w:proofErr w:type="spellStart"/>
      <w:r>
        <w:t>egeszte</w:t>
      </w:r>
      <w:proofErr w:type="spellEnd"/>
      <w:r>
        <w:t xml:space="preserve">, fölösleges, kicsit összezavarja a </w:t>
      </w:r>
      <w:proofErr w:type="spellStart"/>
      <w:r>
        <w:t>gondoltamenetet</w:t>
      </w:r>
      <w:proofErr w:type="spellEnd"/>
      <w:r>
        <w:t xml:space="preserve">, és </w:t>
      </w:r>
      <w:proofErr w:type="spellStart"/>
      <w:r>
        <w:t>amugy</w:t>
      </w:r>
      <w:proofErr w:type="spellEnd"/>
      <w:r>
        <w:t xml:space="preserve"> is </w:t>
      </w:r>
      <w:proofErr w:type="spellStart"/>
      <w:r>
        <w:t>roviditeni</w:t>
      </w:r>
      <w:proofErr w:type="spellEnd"/>
      <w:r>
        <w:t xml:space="preserve"> kell a cikket.</w:t>
      </w:r>
    </w:p>
  </w:comment>
  <w:comment w:id="329" w:author="rolivida" w:date="2013-08-09T16:20:00Z" w:initials="r">
    <w:p w:rsidR="00CC6D97" w:rsidRDefault="00CC6D97">
      <w:pPr>
        <w:pStyle w:val="Jegyzetszveg"/>
      </w:pPr>
      <w:r>
        <w:rPr>
          <w:rStyle w:val="Jegyzethivatkozs"/>
        </w:rPr>
        <w:annotationRef/>
      </w:r>
      <w:r>
        <w:t xml:space="preserve">Éspedig? Konkrétan le kell </w:t>
      </w:r>
      <w:proofErr w:type="spellStart"/>
      <w:r>
        <w:t>irni</w:t>
      </w:r>
      <w:proofErr w:type="spellEnd"/>
      <w:r>
        <w:t xml:space="preserve"> mi is a cél.</w:t>
      </w:r>
    </w:p>
  </w:comment>
  <w:comment w:id="338" w:author="rolivida" w:date="2013-08-09T16:20:00Z" w:initials="r">
    <w:p w:rsidR="00CC6D97" w:rsidRDefault="00CC6D97">
      <w:pPr>
        <w:pStyle w:val="Jegyzetszveg"/>
      </w:pPr>
      <w:r>
        <w:rPr>
          <w:rStyle w:val="Jegyzethivatkozs"/>
        </w:rPr>
        <w:annotationRef/>
      </w:r>
      <w:r>
        <w:t>Összevonva az előző paragrafussal.</w:t>
      </w:r>
    </w:p>
  </w:comment>
  <w:comment w:id="377" w:author="rolivida" w:date="2013-08-09T16:20:00Z" w:initials="r">
    <w:p w:rsidR="0083784E" w:rsidRDefault="0083784E">
      <w:pPr>
        <w:pStyle w:val="Jegyzetszveg"/>
      </w:pPr>
      <w:r>
        <w:rPr>
          <w:rStyle w:val="Jegyzethivatkozs"/>
        </w:rPr>
        <w:annotationRef/>
      </w:r>
      <w:r>
        <w:t xml:space="preserve">Ez az a </w:t>
      </w:r>
      <w:proofErr w:type="gramStart"/>
      <w:r>
        <w:t>rész</w:t>
      </w:r>
      <w:proofErr w:type="gramEnd"/>
      <w:r>
        <w:t xml:space="preserve"> amit az előző fejezetből ide hátrahoztam.</w:t>
      </w:r>
    </w:p>
  </w:comment>
  <w:comment w:id="384" w:author="rolivida" w:date="2013-08-09T16:20:00Z" w:initials="r">
    <w:p w:rsidR="0083784E" w:rsidRDefault="0083784E">
      <w:pPr>
        <w:pStyle w:val="Jegyzetszveg"/>
      </w:pPr>
      <w:r>
        <w:rPr>
          <w:rStyle w:val="Jegyzethivatkozs"/>
        </w:rPr>
        <w:annotationRef/>
      </w:r>
      <w:proofErr w:type="spellStart"/>
      <w:r>
        <w:t>Italic</w:t>
      </w:r>
      <w:proofErr w:type="spellEnd"/>
    </w:p>
  </w:comment>
  <w:comment w:id="388" w:author="rolivida" w:date="2013-08-09T16:20:00Z" w:initials="r">
    <w:p w:rsidR="0083784E" w:rsidRDefault="0083784E">
      <w:pPr>
        <w:pStyle w:val="Jegyzetszveg"/>
      </w:pPr>
      <w:r>
        <w:rPr>
          <w:rStyle w:val="Jegyzethivatkozs"/>
        </w:rPr>
        <w:annotationRef/>
      </w:r>
      <w:proofErr w:type="spellStart"/>
      <w:r>
        <w:t>Italic</w:t>
      </w:r>
      <w:proofErr w:type="spellEnd"/>
    </w:p>
  </w:comment>
  <w:comment w:id="396" w:author="rolivida" w:date="2013-08-09T16:20:00Z" w:initials="r">
    <w:p w:rsidR="0083784E" w:rsidRDefault="0083784E">
      <w:pPr>
        <w:pStyle w:val="Jegyzetszveg"/>
      </w:pPr>
      <w:r>
        <w:rPr>
          <w:rStyle w:val="Jegyzethivatkozs"/>
        </w:rPr>
        <w:annotationRef/>
      </w:r>
      <w:proofErr w:type="spellStart"/>
      <w:r>
        <w:t>Italic</w:t>
      </w:r>
      <w:proofErr w:type="spellEnd"/>
    </w:p>
  </w:comment>
  <w:comment w:id="403" w:author="rolivida" w:date="2013-08-09T16:20:00Z" w:initials="r">
    <w:p w:rsidR="0083784E" w:rsidRDefault="0083784E">
      <w:pPr>
        <w:pStyle w:val="Jegyzetszveg"/>
      </w:pPr>
      <w:r>
        <w:rPr>
          <w:rStyle w:val="Jegyzethivatkozs"/>
        </w:rPr>
        <w:annotationRef/>
      </w:r>
      <w:proofErr w:type="spellStart"/>
      <w:r>
        <w:t>Italic</w:t>
      </w:r>
      <w:proofErr w:type="spellEnd"/>
    </w:p>
  </w:comment>
  <w:comment w:id="412" w:author="rolivida" w:date="2013-08-09T16:20:00Z" w:initials="r">
    <w:p w:rsidR="003725A4" w:rsidRDefault="003725A4">
      <w:pPr>
        <w:pStyle w:val="Jegyzetszveg"/>
      </w:pPr>
      <w:r>
        <w:rPr>
          <w:rStyle w:val="Jegyzethivatkozs"/>
        </w:rPr>
        <w:annotationRef/>
      </w:r>
      <w:r>
        <w:t xml:space="preserve">És ezután következne majd a két ábra, azok leírása, és bármi </w:t>
      </w:r>
      <w:proofErr w:type="gramStart"/>
      <w:r>
        <w:t>más</w:t>
      </w:r>
      <w:proofErr w:type="gramEnd"/>
      <w:r>
        <w:t xml:space="preserve"> ami az </w:t>
      </w:r>
      <w:proofErr w:type="spellStart"/>
      <w:r>
        <w:t>architekturáról</w:t>
      </w:r>
      <w:proofErr w:type="spellEnd"/>
      <w:r>
        <w:t xml:space="preserve"> szól.</w:t>
      </w:r>
      <w:bookmarkStart w:id="414" w:name="_GoBack"/>
      <w:bookmarkEnd w:id="414"/>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DB8"/>
    <w:rsid w:val="00064265"/>
    <w:rsid w:val="000F2B8B"/>
    <w:rsid w:val="001330F3"/>
    <w:rsid w:val="00146E55"/>
    <w:rsid w:val="001821B4"/>
    <w:rsid w:val="001A2F2C"/>
    <w:rsid w:val="001B5144"/>
    <w:rsid w:val="001D6871"/>
    <w:rsid w:val="001F16EF"/>
    <w:rsid w:val="0022227F"/>
    <w:rsid w:val="00236276"/>
    <w:rsid w:val="002411E5"/>
    <w:rsid w:val="00247481"/>
    <w:rsid w:val="002B6ADA"/>
    <w:rsid w:val="00304D88"/>
    <w:rsid w:val="00312968"/>
    <w:rsid w:val="00316090"/>
    <w:rsid w:val="00324611"/>
    <w:rsid w:val="00326469"/>
    <w:rsid w:val="003725A4"/>
    <w:rsid w:val="00377D51"/>
    <w:rsid w:val="003855FA"/>
    <w:rsid w:val="003E6697"/>
    <w:rsid w:val="00426CF1"/>
    <w:rsid w:val="004D662B"/>
    <w:rsid w:val="00541BD9"/>
    <w:rsid w:val="00584ED0"/>
    <w:rsid w:val="00586A4E"/>
    <w:rsid w:val="0059396E"/>
    <w:rsid w:val="005A398F"/>
    <w:rsid w:val="005A5C91"/>
    <w:rsid w:val="005C1A38"/>
    <w:rsid w:val="005E562B"/>
    <w:rsid w:val="00676F27"/>
    <w:rsid w:val="00695B32"/>
    <w:rsid w:val="00721A87"/>
    <w:rsid w:val="00776F02"/>
    <w:rsid w:val="007C6E67"/>
    <w:rsid w:val="00805F5F"/>
    <w:rsid w:val="0081112C"/>
    <w:rsid w:val="00816A00"/>
    <w:rsid w:val="0083784E"/>
    <w:rsid w:val="008C610D"/>
    <w:rsid w:val="009035C4"/>
    <w:rsid w:val="009311B3"/>
    <w:rsid w:val="00940E89"/>
    <w:rsid w:val="009B064D"/>
    <w:rsid w:val="009D13F1"/>
    <w:rsid w:val="009F6E70"/>
    <w:rsid w:val="00A72F79"/>
    <w:rsid w:val="00AE5A27"/>
    <w:rsid w:val="00AE5D2C"/>
    <w:rsid w:val="00B3287A"/>
    <w:rsid w:val="00B477B9"/>
    <w:rsid w:val="00BA148E"/>
    <w:rsid w:val="00BF5FAC"/>
    <w:rsid w:val="00BF75EC"/>
    <w:rsid w:val="00C11C40"/>
    <w:rsid w:val="00C16C0D"/>
    <w:rsid w:val="00C44F55"/>
    <w:rsid w:val="00C470CF"/>
    <w:rsid w:val="00CA0082"/>
    <w:rsid w:val="00CA0AC0"/>
    <w:rsid w:val="00CC6D97"/>
    <w:rsid w:val="00CF3BEE"/>
    <w:rsid w:val="00D1731A"/>
    <w:rsid w:val="00D655FE"/>
    <w:rsid w:val="00DA6019"/>
    <w:rsid w:val="00E13E80"/>
    <w:rsid w:val="00EA65C7"/>
    <w:rsid w:val="00EA7BB2"/>
    <w:rsid w:val="00F3302D"/>
    <w:rsid w:val="00F409E9"/>
    <w:rsid w:val="00FB3705"/>
    <w:rsid w:val="00FC1DB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sakszveg">
    <w:name w:val="Plain Text"/>
    <w:basedOn w:val="Norml"/>
    <w:link w:val="CsakszvegChar"/>
    <w:uiPriority w:val="99"/>
    <w:unhideWhenUsed/>
    <w:rsid w:val="00CF3BEE"/>
    <w:pPr>
      <w:spacing w:after="0" w:line="240" w:lineRule="auto"/>
    </w:pPr>
    <w:rPr>
      <w:rFonts w:ascii="Consolas" w:hAnsi="Consolas"/>
      <w:sz w:val="21"/>
      <w:szCs w:val="21"/>
    </w:rPr>
  </w:style>
  <w:style w:type="character" w:customStyle="1" w:styleId="CsakszvegChar">
    <w:name w:val="Csak szöveg Char"/>
    <w:basedOn w:val="Bekezdsalapbettpusa"/>
    <w:link w:val="Csakszveg"/>
    <w:uiPriority w:val="99"/>
    <w:rsid w:val="00CF3BEE"/>
    <w:rPr>
      <w:rFonts w:ascii="Consolas" w:hAnsi="Consolas"/>
      <w:sz w:val="21"/>
      <w:szCs w:val="21"/>
    </w:rPr>
  </w:style>
  <w:style w:type="character" w:styleId="Jegyzethivatkozs">
    <w:name w:val="annotation reference"/>
    <w:basedOn w:val="Bekezdsalapbettpusa"/>
    <w:uiPriority w:val="99"/>
    <w:semiHidden/>
    <w:unhideWhenUsed/>
    <w:rsid w:val="00324611"/>
    <w:rPr>
      <w:sz w:val="16"/>
      <w:szCs w:val="16"/>
    </w:rPr>
  </w:style>
  <w:style w:type="paragraph" w:styleId="Jegyzetszveg">
    <w:name w:val="annotation text"/>
    <w:basedOn w:val="Norml"/>
    <w:link w:val="JegyzetszvegChar"/>
    <w:uiPriority w:val="99"/>
    <w:semiHidden/>
    <w:unhideWhenUsed/>
    <w:rsid w:val="00324611"/>
    <w:pPr>
      <w:spacing w:line="240" w:lineRule="auto"/>
    </w:pPr>
    <w:rPr>
      <w:sz w:val="20"/>
      <w:szCs w:val="20"/>
    </w:rPr>
  </w:style>
  <w:style w:type="character" w:customStyle="1" w:styleId="JegyzetszvegChar">
    <w:name w:val="Jegyzetszöveg Char"/>
    <w:basedOn w:val="Bekezdsalapbettpusa"/>
    <w:link w:val="Jegyzetszveg"/>
    <w:uiPriority w:val="99"/>
    <w:semiHidden/>
    <w:rsid w:val="00324611"/>
    <w:rPr>
      <w:sz w:val="20"/>
      <w:szCs w:val="20"/>
    </w:rPr>
  </w:style>
  <w:style w:type="paragraph" w:styleId="Megjegyzstrgya">
    <w:name w:val="annotation subject"/>
    <w:basedOn w:val="Jegyzetszveg"/>
    <w:next w:val="Jegyzetszveg"/>
    <w:link w:val="MegjegyzstrgyaChar"/>
    <w:uiPriority w:val="99"/>
    <w:semiHidden/>
    <w:unhideWhenUsed/>
    <w:rsid w:val="00324611"/>
    <w:rPr>
      <w:b/>
      <w:bCs/>
    </w:rPr>
  </w:style>
  <w:style w:type="character" w:customStyle="1" w:styleId="MegjegyzstrgyaChar">
    <w:name w:val="Megjegyzés tárgya Char"/>
    <w:basedOn w:val="JegyzetszvegChar"/>
    <w:link w:val="Megjegyzstrgya"/>
    <w:uiPriority w:val="99"/>
    <w:semiHidden/>
    <w:rsid w:val="00324611"/>
    <w:rPr>
      <w:b/>
      <w:bCs/>
      <w:sz w:val="20"/>
      <w:szCs w:val="20"/>
    </w:rPr>
  </w:style>
  <w:style w:type="paragraph" w:styleId="Buborkszveg">
    <w:name w:val="Balloon Text"/>
    <w:basedOn w:val="Norml"/>
    <w:link w:val="BuborkszvegChar"/>
    <w:uiPriority w:val="99"/>
    <w:semiHidden/>
    <w:unhideWhenUsed/>
    <w:rsid w:val="00324611"/>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246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sakszveg">
    <w:name w:val="Plain Text"/>
    <w:basedOn w:val="Norml"/>
    <w:link w:val="CsakszvegChar"/>
    <w:uiPriority w:val="99"/>
    <w:unhideWhenUsed/>
    <w:rsid w:val="00CF3BEE"/>
    <w:pPr>
      <w:spacing w:after="0" w:line="240" w:lineRule="auto"/>
    </w:pPr>
    <w:rPr>
      <w:rFonts w:ascii="Consolas" w:hAnsi="Consolas"/>
      <w:sz w:val="21"/>
      <w:szCs w:val="21"/>
    </w:rPr>
  </w:style>
  <w:style w:type="character" w:customStyle="1" w:styleId="CsakszvegChar">
    <w:name w:val="Csak szöveg Char"/>
    <w:basedOn w:val="Bekezdsalapbettpusa"/>
    <w:link w:val="Csakszveg"/>
    <w:uiPriority w:val="99"/>
    <w:rsid w:val="00CF3BEE"/>
    <w:rPr>
      <w:rFonts w:ascii="Consolas" w:hAnsi="Consolas"/>
      <w:sz w:val="21"/>
      <w:szCs w:val="21"/>
    </w:rPr>
  </w:style>
  <w:style w:type="character" w:styleId="Jegyzethivatkozs">
    <w:name w:val="annotation reference"/>
    <w:basedOn w:val="Bekezdsalapbettpusa"/>
    <w:uiPriority w:val="99"/>
    <w:semiHidden/>
    <w:unhideWhenUsed/>
    <w:rsid w:val="00324611"/>
    <w:rPr>
      <w:sz w:val="16"/>
      <w:szCs w:val="16"/>
    </w:rPr>
  </w:style>
  <w:style w:type="paragraph" w:styleId="Jegyzetszveg">
    <w:name w:val="annotation text"/>
    <w:basedOn w:val="Norml"/>
    <w:link w:val="JegyzetszvegChar"/>
    <w:uiPriority w:val="99"/>
    <w:semiHidden/>
    <w:unhideWhenUsed/>
    <w:rsid w:val="00324611"/>
    <w:pPr>
      <w:spacing w:line="240" w:lineRule="auto"/>
    </w:pPr>
    <w:rPr>
      <w:sz w:val="20"/>
      <w:szCs w:val="20"/>
    </w:rPr>
  </w:style>
  <w:style w:type="character" w:customStyle="1" w:styleId="JegyzetszvegChar">
    <w:name w:val="Jegyzetszöveg Char"/>
    <w:basedOn w:val="Bekezdsalapbettpusa"/>
    <w:link w:val="Jegyzetszveg"/>
    <w:uiPriority w:val="99"/>
    <w:semiHidden/>
    <w:rsid w:val="00324611"/>
    <w:rPr>
      <w:sz w:val="20"/>
      <w:szCs w:val="20"/>
    </w:rPr>
  </w:style>
  <w:style w:type="paragraph" w:styleId="Megjegyzstrgya">
    <w:name w:val="annotation subject"/>
    <w:basedOn w:val="Jegyzetszveg"/>
    <w:next w:val="Jegyzetszveg"/>
    <w:link w:val="MegjegyzstrgyaChar"/>
    <w:uiPriority w:val="99"/>
    <w:semiHidden/>
    <w:unhideWhenUsed/>
    <w:rsid w:val="00324611"/>
    <w:rPr>
      <w:b/>
      <w:bCs/>
    </w:rPr>
  </w:style>
  <w:style w:type="character" w:customStyle="1" w:styleId="MegjegyzstrgyaChar">
    <w:name w:val="Megjegyzés tárgya Char"/>
    <w:basedOn w:val="JegyzetszvegChar"/>
    <w:link w:val="Megjegyzstrgya"/>
    <w:uiPriority w:val="99"/>
    <w:semiHidden/>
    <w:rsid w:val="00324611"/>
    <w:rPr>
      <w:b/>
      <w:bCs/>
      <w:sz w:val="20"/>
      <w:szCs w:val="20"/>
    </w:rPr>
  </w:style>
  <w:style w:type="paragraph" w:styleId="Buborkszveg">
    <w:name w:val="Balloon Text"/>
    <w:basedOn w:val="Norml"/>
    <w:link w:val="BuborkszvegChar"/>
    <w:uiPriority w:val="99"/>
    <w:semiHidden/>
    <w:unhideWhenUsed/>
    <w:rsid w:val="00324611"/>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246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43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8</Pages>
  <Words>2853</Words>
  <Characters>19690</Characters>
  <Application>Microsoft Office Word</Application>
  <DocSecurity>0</DocSecurity>
  <Lines>164</Lines>
  <Paragraphs>44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rolivida</dc:creator>
  <cp:lastModifiedBy>rolivida</cp:lastModifiedBy>
  <cp:revision>6</cp:revision>
  <dcterms:created xsi:type="dcterms:W3CDTF">2013-08-09T12:23:00Z</dcterms:created>
  <dcterms:modified xsi:type="dcterms:W3CDTF">2013-08-09T14:20:00Z</dcterms:modified>
</cp:coreProperties>
</file>